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7E0C1" w14:textId="5FBBFBAF" w:rsidR="009D37E7" w:rsidRPr="00586E2C" w:rsidRDefault="009D37E7" w:rsidP="009D37E7">
      <w:pPr>
        <w:rPr>
          <w:i/>
          <w:lang w:val="en-US"/>
        </w:rPr>
      </w:pPr>
      <w:r w:rsidRPr="00586E2C">
        <w:rPr>
          <w:i/>
          <w:lang w:val="en-US"/>
        </w:rPr>
        <w:t xml:space="preserve">Disclaimer: This is an invite-only version of the </w:t>
      </w:r>
      <w:proofErr w:type="spellStart"/>
      <w:r w:rsidRPr="00586E2C">
        <w:rPr>
          <w:i/>
          <w:lang w:val="en-US"/>
        </w:rPr>
        <w:t>RealEstateCore</w:t>
      </w:r>
      <w:proofErr w:type="spellEnd"/>
      <w:r w:rsidRPr="00586E2C">
        <w:rPr>
          <w:i/>
          <w:lang w:val="en-US"/>
        </w:rPr>
        <w:t xml:space="preserve"> o</w:t>
      </w:r>
      <w:r w:rsidR="007A7658" w:rsidRPr="00586E2C">
        <w:rPr>
          <w:i/>
          <w:lang w:val="en-US"/>
        </w:rPr>
        <w:t>ntology. It is work-in-progress.</w:t>
      </w:r>
      <w:r w:rsidR="00B6264C">
        <w:rPr>
          <w:i/>
          <w:lang w:val="en-US"/>
        </w:rPr>
        <w:t xml:space="preserve"> Improvements and comments are most welcome.</w:t>
      </w:r>
    </w:p>
    <w:p w14:paraId="13424FFD" w14:textId="77777777" w:rsidR="008C76A9" w:rsidRDefault="008C76A9" w:rsidP="009D37E7">
      <w:pPr>
        <w:rPr>
          <w:lang w:val="en-US"/>
        </w:rPr>
      </w:pPr>
    </w:p>
    <w:p w14:paraId="72034991" w14:textId="77777777" w:rsidR="008C76A9" w:rsidRDefault="008C76A9" w:rsidP="009D37E7">
      <w:pPr>
        <w:rPr>
          <w:lang w:val="en-US"/>
        </w:rPr>
      </w:pPr>
    </w:p>
    <w:p w14:paraId="0727C280" w14:textId="77777777" w:rsidR="001939B2" w:rsidRPr="001939B2" w:rsidRDefault="001939B2" w:rsidP="001939B2">
      <w:pPr>
        <w:rPr>
          <w:b/>
          <w:lang w:val="en-US"/>
        </w:rPr>
      </w:pPr>
      <w:r w:rsidRPr="001939B2">
        <w:rPr>
          <w:b/>
          <w:lang w:val="en-US"/>
        </w:rPr>
        <w:t xml:space="preserve">Why do we need the </w:t>
      </w:r>
      <w:proofErr w:type="spellStart"/>
      <w:r w:rsidRPr="001939B2">
        <w:rPr>
          <w:b/>
          <w:lang w:val="en-US"/>
        </w:rPr>
        <w:t>RealEstateCore</w:t>
      </w:r>
      <w:proofErr w:type="spellEnd"/>
      <w:r w:rsidRPr="001939B2">
        <w:rPr>
          <w:b/>
          <w:lang w:val="en-US"/>
        </w:rPr>
        <w:t>?</w:t>
      </w:r>
    </w:p>
    <w:p w14:paraId="2AEDEFCE" w14:textId="77777777" w:rsidR="00821D65" w:rsidRDefault="00821D65" w:rsidP="00821D65">
      <w:pPr>
        <w:rPr>
          <w:ins w:id="0" w:author="Karl Hammar" w:date="2018-04-18T10:43:00Z"/>
          <w:lang w:val="en-US"/>
        </w:rPr>
      </w:pPr>
      <w:ins w:id="1" w:author="Karl Hammar" w:date="2018-04-18T10:43:00Z">
        <w:r w:rsidRPr="00FA1D72">
          <w:rPr>
            <w:lang w:val="en-US"/>
          </w:rPr>
          <w:t>Ever increasing amount</w:t>
        </w:r>
        <w:r>
          <w:rPr>
            <w:lang w:val="en-US"/>
          </w:rPr>
          <w:t>s</w:t>
        </w:r>
        <w:r w:rsidRPr="00FA1D72">
          <w:rPr>
            <w:lang w:val="en-US"/>
          </w:rPr>
          <w:t xml:space="preserve"> of data</w:t>
        </w:r>
        <w:r>
          <w:rPr>
            <w:lang w:val="en-US"/>
          </w:rPr>
          <w:t xml:space="preserve"> are</w:t>
        </w:r>
        <w:r w:rsidRPr="00FA1D72">
          <w:rPr>
            <w:lang w:val="en-US"/>
          </w:rPr>
          <w:t xml:space="preserve"> generated by and within buildings. Several different system</w:t>
        </w:r>
        <w:r>
          <w:rPr>
            <w:lang w:val="en-US"/>
          </w:rPr>
          <w:t>s</w:t>
        </w:r>
        <w:r w:rsidRPr="00FA1D72">
          <w:rPr>
            <w:lang w:val="en-US"/>
          </w:rPr>
          <w:t xml:space="preserve"> exist to control climate, lighting, access control</w:t>
        </w:r>
        <w:r>
          <w:rPr>
            <w:lang w:val="en-US"/>
          </w:rPr>
          <w:t>, etc.,</w:t>
        </w:r>
        <w:r w:rsidRPr="00FA1D72">
          <w:rPr>
            <w:lang w:val="en-US"/>
          </w:rPr>
          <w:t xml:space="preserve"> not to mention all the new data sources that emerge from IoT</w:t>
        </w:r>
        <w:r>
          <w:rPr>
            <w:lang w:val="en-US"/>
          </w:rPr>
          <w:t xml:space="preserve"> </w:t>
        </w:r>
        <w:r w:rsidRPr="00FA1D72">
          <w:rPr>
            <w:lang w:val="en-US"/>
          </w:rPr>
          <w:t>devices</w:t>
        </w:r>
        <w:r>
          <w:rPr>
            <w:lang w:val="en-US"/>
          </w:rPr>
          <w:t>, all of which generate data</w:t>
        </w:r>
        <w:r w:rsidRPr="00FA1D72">
          <w:rPr>
            <w:lang w:val="en-US"/>
          </w:rPr>
          <w:t xml:space="preserve">. </w:t>
        </w:r>
        <w:r>
          <w:rPr>
            <w:lang w:val="en-US"/>
          </w:rPr>
          <w:t xml:space="preserve">These large amounts of </w:t>
        </w:r>
        <w:r w:rsidRPr="002A5816">
          <w:rPr>
            <w:lang w:val="en-US"/>
          </w:rPr>
          <w:t xml:space="preserve">heterogeneous </w:t>
        </w:r>
        <w:r>
          <w:rPr>
            <w:lang w:val="en-US"/>
          </w:rPr>
          <w:t>data</w:t>
        </w:r>
        <w:r w:rsidRPr="00FA1D72">
          <w:rPr>
            <w:lang w:val="en-US"/>
          </w:rPr>
          <w:t xml:space="preserve"> </w:t>
        </w:r>
        <w:r>
          <w:rPr>
            <w:lang w:val="en-US"/>
          </w:rPr>
          <w:t>need to be organized if they are to contribute to cost-efficient and environmentally friendly real estate management.</w:t>
        </w:r>
      </w:ins>
    </w:p>
    <w:p w14:paraId="05157580" w14:textId="77777777" w:rsidR="00821D65" w:rsidRDefault="00821D65" w:rsidP="00821D65">
      <w:pPr>
        <w:rPr>
          <w:ins w:id="2" w:author="Karl Hammar" w:date="2018-04-18T10:43:00Z"/>
          <w:lang w:val="en-US"/>
        </w:rPr>
      </w:pPr>
    </w:p>
    <w:p w14:paraId="1B5D55D6" w14:textId="234963CD" w:rsidR="001939B2" w:rsidDel="00821D65" w:rsidRDefault="00821D65" w:rsidP="00821D65">
      <w:pPr>
        <w:rPr>
          <w:del w:id="3" w:author="Karl Hammar" w:date="2018-04-18T10:43:00Z"/>
          <w:lang w:val="en-US"/>
        </w:rPr>
      </w:pPr>
      <w:ins w:id="4" w:author="Karl Hammar" w:date="2018-04-18T10:43:00Z">
        <w:r w:rsidRPr="00FA1D72">
          <w:rPr>
            <w:lang w:val="en-US"/>
          </w:rPr>
          <w:t xml:space="preserve">We use </w:t>
        </w:r>
        <w:r>
          <w:rPr>
            <w:lang w:val="en-US"/>
          </w:rPr>
          <w:t>S</w:t>
        </w:r>
        <w:r w:rsidRPr="00FA1D72">
          <w:rPr>
            <w:lang w:val="en-US"/>
          </w:rPr>
          <w:t xml:space="preserve">emantic </w:t>
        </w:r>
        <w:r>
          <w:rPr>
            <w:lang w:val="en-US"/>
          </w:rPr>
          <w:t>W</w:t>
        </w:r>
        <w:r w:rsidRPr="00FA1D72">
          <w:rPr>
            <w:lang w:val="en-US"/>
          </w:rPr>
          <w:t>eb technologies combined with a business-usefulness-approach</w:t>
        </w:r>
        <w:r>
          <w:rPr>
            <w:lang w:val="en-US"/>
          </w:rPr>
          <w:t xml:space="preserve">; </w:t>
        </w:r>
        <w:r w:rsidRPr="00FA1D72">
          <w:rPr>
            <w:lang w:val="en-US"/>
          </w:rPr>
          <w:t xml:space="preserve">the result is </w:t>
        </w:r>
        <w:r>
          <w:rPr>
            <w:lang w:val="en-US"/>
          </w:rPr>
          <w:t xml:space="preserve">the </w:t>
        </w:r>
        <w:proofErr w:type="spellStart"/>
        <w:r w:rsidRPr="00FA1D72">
          <w:rPr>
            <w:lang w:val="en-US"/>
          </w:rPr>
          <w:t>RealEstateCore</w:t>
        </w:r>
        <w:proofErr w:type="spellEnd"/>
        <w:r>
          <w:rPr>
            <w:lang w:val="en-US"/>
          </w:rPr>
          <w:t xml:space="preserve"> (REC) ontology. </w:t>
        </w:r>
      </w:ins>
      <w:del w:id="5" w:author="Karl Hammar" w:date="2018-04-18T10:43:00Z">
        <w:r w:rsidR="001939B2" w:rsidRPr="00FA1D72" w:rsidDel="00821D65">
          <w:rPr>
            <w:lang w:val="en-US"/>
          </w:rPr>
          <w:delText>Ever increasing amount of data is being generated by and within buildings. Several different system</w:delText>
        </w:r>
        <w:r w:rsidR="001939B2" w:rsidDel="00821D65">
          <w:rPr>
            <w:lang w:val="en-US"/>
          </w:rPr>
          <w:delText>s</w:delText>
        </w:r>
        <w:r w:rsidR="001939B2" w:rsidRPr="00FA1D72" w:rsidDel="00821D65">
          <w:rPr>
            <w:lang w:val="en-US"/>
          </w:rPr>
          <w:delText xml:space="preserve"> exist to control climate, lighting, access control</w:delText>
        </w:r>
        <w:r w:rsidR="001939B2" w:rsidDel="00821D65">
          <w:rPr>
            <w:lang w:val="en-US"/>
          </w:rPr>
          <w:delText>, etc.</w:delText>
        </w:r>
        <w:r w:rsidR="001939B2" w:rsidRPr="00FA1D72" w:rsidDel="00821D65">
          <w:rPr>
            <w:lang w:val="en-US"/>
          </w:rPr>
          <w:delText xml:space="preserve"> not to mention all the new data sources that emerge from IoT-devices. </w:delText>
        </w:r>
        <w:r w:rsidR="001939B2" w:rsidDel="00821D65">
          <w:rPr>
            <w:lang w:val="en-US"/>
          </w:rPr>
          <w:delText xml:space="preserve">This gives us vast amounts of </w:delText>
        </w:r>
        <w:r w:rsidR="001939B2" w:rsidRPr="002A5816" w:rsidDel="00821D65">
          <w:rPr>
            <w:lang w:val="en-US"/>
          </w:rPr>
          <w:delText xml:space="preserve">heterogeneous </w:delText>
        </w:r>
        <w:r w:rsidR="001939B2" w:rsidDel="00821D65">
          <w:rPr>
            <w:lang w:val="en-US"/>
          </w:rPr>
          <w:delText>data</w:delText>
        </w:r>
        <w:r w:rsidR="001939B2" w:rsidRPr="00FA1D72" w:rsidDel="00821D65">
          <w:rPr>
            <w:lang w:val="en-US"/>
          </w:rPr>
          <w:delText xml:space="preserve"> </w:delText>
        </w:r>
        <w:r w:rsidR="001939B2" w:rsidDel="00821D65">
          <w:rPr>
            <w:lang w:val="en-US"/>
          </w:rPr>
          <w:delText>that we need to organize in order to get cost efficiency and enable large scale operation.</w:delText>
        </w:r>
      </w:del>
    </w:p>
    <w:p w14:paraId="5448FFB1" w14:textId="0C320AD4" w:rsidR="001939B2" w:rsidDel="00821D65" w:rsidRDefault="001939B2" w:rsidP="001939B2">
      <w:pPr>
        <w:rPr>
          <w:del w:id="6" w:author="Karl Hammar" w:date="2018-04-18T10:43:00Z"/>
          <w:lang w:val="en-US"/>
        </w:rPr>
      </w:pPr>
    </w:p>
    <w:p w14:paraId="4777A6DB" w14:textId="6F805FF3" w:rsidR="001939B2" w:rsidDel="00821D65" w:rsidRDefault="001939B2" w:rsidP="001939B2">
      <w:pPr>
        <w:rPr>
          <w:del w:id="7" w:author="Karl Hammar" w:date="2018-04-18T10:43:00Z"/>
          <w:lang w:val="en-US"/>
        </w:rPr>
      </w:pPr>
      <w:del w:id="8" w:author="Karl Hammar" w:date="2018-04-18T10:43:00Z">
        <w:r w:rsidRPr="00FA1D72" w:rsidDel="00821D65">
          <w:rPr>
            <w:lang w:val="en-US"/>
          </w:rPr>
          <w:delText>We use semantic web technologies combined with a business-usefulness-approach and the result is the RealEstateCore</w:delText>
        </w:r>
        <w:r w:rsidDel="00821D65">
          <w:rPr>
            <w:lang w:val="en-US"/>
          </w:rPr>
          <w:delText>.</w:delText>
        </w:r>
      </w:del>
    </w:p>
    <w:p w14:paraId="6E016B20" w14:textId="77777777" w:rsidR="001939B2" w:rsidRDefault="001939B2" w:rsidP="001939B2">
      <w:pPr>
        <w:rPr>
          <w:lang w:val="en-US"/>
        </w:rPr>
      </w:pPr>
    </w:p>
    <w:p w14:paraId="40904FF9" w14:textId="77777777" w:rsidR="00F8107A" w:rsidRPr="00586E2C" w:rsidRDefault="00F8107A" w:rsidP="009D37E7">
      <w:pPr>
        <w:rPr>
          <w:lang w:val="en-US"/>
        </w:rPr>
      </w:pPr>
    </w:p>
    <w:p w14:paraId="623E39F6" w14:textId="11D0C051" w:rsidR="009D37E7" w:rsidRPr="00586E2C" w:rsidRDefault="00F8107A" w:rsidP="009D37E7">
      <w:pPr>
        <w:rPr>
          <w:b/>
          <w:lang w:val="en-US"/>
        </w:rPr>
      </w:pPr>
      <w:r w:rsidRPr="00586E2C">
        <w:rPr>
          <w:b/>
          <w:lang w:val="en-US"/>
        </w:rPr>
        <w:t xml:space="preserve">What is </w:t>
      </w:r>
      <w:r w:rsidR="00612D17">
        <w:rPr>
          <w:b/>
          <w:lang w:val="en-US"/>
        </w:rPr>
        <w:t xml:space="preserve">the </w:t>
      </w:r>
      <w:proofErr w:type="spellStart"/>
      <w:r w:rsidRPr="00586E2C">
        <w:rPr>
          <w:b/>
          <w:lang w:val="en-US"/>
        </w:rPr>
        <w:t>RealEstateCore</w:t>
      </w:r>
      <w:proofErr w:type="spellEnd"/>
      <w:r w:rsidRPr="00586E2C">
        <w:rPr>
          <w:b/>
          <w:lang w:val="en-US"/>
        </w:rPr>
        <w:t>?</w:t>
      </w:r>
    </w:p>
    <w:p w14:paraId="04B0518F" w14:textId="2C67E1FA" w:rsidR="003A149E" w:rsidRDefault="009D37E7" w:rsidP="009D37E7">
      <w:pPr>
        <w:rPr>
          <w:lang w:val="en-US"/>
        </w:rPr>
      </w:pPr>
      <w:proofErr w:type="spellStart"/>
      <w:r w:rsidRPr="00586E2C">
        <w:rPr>
          <w:lang w:val="en-US"/>
        </w:rPr>
        <w:t>RealEstateCore</w:t>
      </w:r>
      <w:proofErr w:type="spellEnd"/>
      <w:r w:rsidRPr="00586E2C">
        <w:rPr>
          <w:lang w:val="en-US"/>
        </w:rPr>
        <w:t xml:space="preserve"> is </w:t>
      </w:r>
      <w:del w:id="9" w:author="Karl Hammar" w:date="2018-04-18T10:43:00Z">
        <w:r w:rsidRPr="00586E2C" w:rsidDel="00821D65">
          <w:rPr>
            <w:lang w:val="en-US"/>
          </w:rPr>
          <w:delText xml:space="preserve">the </w:delText>
        </w:r>
      </w:del>
      <w:ins w:id="10" w:author="Karl Hammar" w:date="2018-04-18T10:43:00Z">
        <w:r w:rsidR="00821D65">
          <w:rPr>
            <w:lang w:val="en-US"/>
          </w:rPr>
          <w:t>a</w:t>
        </w:r>
        <w:r w:rsidR="00821D65" w:rsidRPr="00586E2C">
          <w:rPr>
            <w:lang w:val="en-US"/>
          </w:rPr>
          <w:t xml:space="preserve"> </w:t>
        </w:r>
      </w:ins>
      <w:r w:rsidRPr="00586E2C">
        <w:rPr>
          <w:lang w:val="en-US"/>
        </w:rPr>
        <w:t>common language that will enable control over building</w:t>
      </w:r>
      <w:r w:rsidR="00C02D14">
        <w:rPr>
          <w:lang w:val="en-US"/>
        </w:rPr>
        <w:t>s</w:t>
      </w:r>
      <w:r w:rsidRPr="00586E2C">
        <w:rPr>
          <w:lang w:val="en-US"/>
        </w:rPr>
        <w:t xml:space="preserve"> and development of new services – the </w:t>
      </w:r>
      <w:r w:rsidR="00C02D14">
        <w:rPr>
          <w:lang w:val="en-US"/>
        </w:rPr>
        <w:t>facilitator</w:t>
      </w:r>
      <w:r w:rsidRPr="00586E2C">
        <w:rPr>
          <w:lang w:val="en-US"/>
        </w:rPr>
        <w:t xml:space="preserve"> of the promises of </w:t>
      </w:r>
      <w:r w:rsidR="003A149E">
        <w:rPr>
          <w:lang w:val="en-US"/>
        </w:rPr>
        <w:t>a digital transformation.</w:t>
      </w:r>
    </w:p>
    <w:p w14:paraId="72501541" w14:textId="77777777" w:rsidR="001939B2" w:rsidRDefault="003A149E" w:rsidP="009D37E7">
      <w:pPr>
        <w:rPr>
          <w:lang w:val="en-US"/>
        </w:rPr>
      </w:pPr>
      <w:del w:id="11" w:author="Karl Hammar" w:date="2018-04-18T10:44:00Z">
        <w:r w:rsidDel="00821D65">
          <w:rPr>
            <w:lang w:val="en-US"/>
          </w:rPr>
          <w:delText xml:space="preserve">The </w:delText>
        </w:r>
      </w:del>
      <w:proofErr w:type="spellStart"/>
      <w:r w:rsidRPr="00586E2C">
        <w:rPr>
          <w:lang w:val="en-US"/>
        </w:rPr>
        <w:t>RealEstateCore</w:t>
      </w:r>
      <w:proofErr w:type="spellEnd"/>
      <w:r w:rsidRPr="00586E2C">
        <w:rPr>
          <w:lang w:val="en-US"/>
        </w:rPr>
        <w:t xml:space="preserve"> </w:t>
      </w:r>
      <w:r>
        <w:rPr>
          <w:lang w:val="en-US"/>
        </w:rPr>
        <w:t xml:space="preserve">is a </w:t>
      </w:r>
      <w:r w:rsidR="009D37E7" w:rsidRPr="00586E2C">
        <w:rPr>
          <w:lang w:val="en-US"/>
        </w:rPr>
        <w:t xml:space="preserve">domain ontology preparing </w:t>
      </w:r>
      <w:del w:id="12" w:author="Karl Hammar" w:date="2018-04-18T10:44:00Z">
        <w:r w:rsidR="009D37E7" w:rsidRPr="00586E2C" w:rsidDel="00821D65">
          <w:rPr>
            <w:lang w:val="en-US"/>
          </w:rPr>
          <w:delText xml:space="preserve">the </w:delText>
        </w:r>
      </w:del>
      <w:r w:rsidR="009D37E7" w:rsidRPr="00586E2C">
        <w:rPr>
          <w:lang w:val="en-US"/>
        </w:rPr>
        <w:t>buildings to interact with the Smart City</w:t>
      </w:r>
      <w:ins w:id="13" w:author="Karl Hammar" w:date="2018-04-18T10:44:00Z">
        <w:r w:rsidR="00821D65">
          <w:rPr>
            <w:lang w:val="en-US"/>
          </w:rPr>
          <w:t xml:space="preserve">. </w:t>
        </w:r>
        <w:proofErr w:type="spellStart"/>
        <w:r w:rsidR="00821D65">
          <w:rPr>
            <w:lang w:val="en-US"/>
          </w:rPr>
          <w:t>RealEstateCore</w:t>
        </w:r>
        <w:proofErr w:type="spellEnd"/>
        <w:r w:rsidR="00821D65">
          <w:rPr>
            <w:lang w:val="en-US"/>
          </w:rPr>
          <w:t xml:space="preserve"> is</w:t>
        </w:r>
      </w:ins>
      <w:del w:id="14" w:author="Karl Hammar" w:date="2018-04-18T10:44:00Z">
        <w:r w:rsidR="009D37E7" w:rsidRPr="00586E2C" w:rsidDel="00821D65">
          <w:rPr>
            <w:lang w:val="en-US"/>
          </w:rPr>
          <w:delText xml:space="preserve"> </w:delText>
        </w:r>
        <w:r w:rsidDel="00821D65">
          <w:rPr>
            <w:lang w:val="en-US"/>
          </w:rPr>
          <w:delText>that is</w:delText>
        </w:r>
      </w:del>
      <w:r>
        <w:rPr>
          <w:lang w:val="en-US"/>
        </w:rPr>
        <w:t xml:space="preserve"> </w:t>
      </w:r>
      <w:r w:rsidR="009D37E7" w:rsidRPr="006C34E8">
        <w:rPr>
          <w:b/>
          <w:lang w:val="en-US"/>
        </w:rPr>
        <w:t>made by and for property owners</w:t>
      </w:r>
      <w:r w:rsidR="009D37E7" w:rsidRPr="00586E2C">
        <w:rPr>
          <w:lang w:val="en-US"/>
        </w:rPr>
        <w:t>.</w:t>
      </w:r>
    </w:p>
    <w:p w14:paraId="609CCCBF" w14:textId="77777777" w:rsidR="001939B2" w:rsidRPr="00586E2C" w:rsidDel="00204CE7" w:rsidRDefault="001939B2" w:rsidP="009D37E7">
      <w:pPr>
        <w:rPr>
          <w:del w:id="15" w:author="Erik Wallin" w:date="2018-04-19T10:11:00Z"/>
          <w:lang w:val="en-US"/>
        </w:rPr>
      </w:pPr>
    </w:p>
    <w:p w14:paraId="7CA1C0D9" w14:textId="77777777" w:rsidR="009D37E7" w:rsidRPr="00586E2C" w:rsidRDefault="009D37E7" w:rsidP="009D37E7">
      <w:pPr>
        <w:rPr>
          <w:lang w:val="en-US"/>
        </w:rPr>
      </w:pPr>
    </w:p>
    <w:p w14:paraId="04C3A497" w14:textId="77777777" w:rsidR="00345ED7" w:rsidRPr="00345ED7" w:rsidRDefault="009D37E7" w:rsidP="009D37E7">
      <w:pPr>
        <w:rPr>
          <w:b/>
          <w:lang w:val="en-US"/>
        </w:rPr>
      </w:pPr>
      <w:r w:rsidRPr="00345ED7">
        <w:rPr>
          <w:b/>
          <w:lang w:val="en-US"/>
        </w:rPr>
        <w:t>What are the be</w:t>
      </w:r>
      <w:r w:rsidR="00345ED7" w:rsidRPr="00345ED7">
        <w:rPr>
          <w:b/>
          <w:lang w:val="en-US"/>
        </w:rPr>
        <w:t>nefits for the property owners?</w:t>
      </w:r>
    </w:p>
    <w:p w14:paraId="3DC874EA" w14:textId="0FC8D909" w:rsidR="00612D17" w:rsidRDefault="009D37E7" w:rsidP="009D37E7">
      <w:pPr>
        <w:rPr>
          <w:lang w:val="en-US"/>
        </w:rPr>
      </w:pPr>
      <w:r w:rsidRPr="00586E2C">
        <w:rPr>
          <w:lang w:val="en-US"/>
        </w:rPr>
        <w:t xml:space="preserve">Property owners </w:t>
      </w:r>
      <w:ins w:id="16" w:author="Karl Hammar" w:date="2018-04-18T10:44:00Z">
        <w:r w:rsidR="00821D65">
          <w:rPr>
            <w:lang w:val="en-US"/>
          </w:rPr>
          <w:t xml:space="preserve">can </w:t>
        </w:r>
      </w:ins>
      <w:r w:rsidRPr="00586E2C">
        <w:rPr>
          <w:lang w:val="en-US"/>
        </w:rPr>
        <w:t xml:space="preserve">use </w:t>
      </w:r>
      <w:del w:id="17" w:author="Karl Hammar" w:date="2018-04-18T10:44:00Z">
        <w:r w:rsidRPr="00586E2C" w:rsidDel="00821D65">
          <w:rPr>
            <w:lang w:val="en-US"/>
          </w:rPr>
          <w:delText xml:space="preserve">the </w:delText>
        </w:r>
      </w:del>
      <w:proofErr w:type="spellStart"/>
      <w:r w:rsidRPr="00586E2C">
        <w:rPr>
          <w:lang w:val="en-US"/>
        </w:rPr>
        <w:t>RealEstateCore</w:t>
      </w:r>
      <w:proofErr w:type="spellEnd"/>
      <w:r w:rsidRPr="00586E2C">
        <w:rPr>
          <w:lang w:val="en-US"/>
        </w:rPr>
        <w:t xml:space="preserve"> </w:t>
      </w:r>
      <w:del w:id="18" w:author="Karl Hammar" w:date="2018-04-18T10:44:00Z">
        <w:r w:rsidRPr="00586E2C" w:rsidDel="00821D65">
          <w:rPr>
            <w:lang w:val="en-US"/>
          </w:rPr>
          <w:delText xml:space="preserve">ontology </w:delText>
        </w:r>
      </w:del>
      <w:r w:rsidRPr="00586E2C">
        <w:rPr>
          <w:lang w:val="en-US"/>
        </w:rPr>
        <w:t>to describe the data of interaction within t</w:t>
      </w:r>
      <w:r w:rsidR="00A4787F">
        <w:rPr>
          <w:lang w:val="en-US"/>
        </w:rPr>
        <w:t>he buildings th</w:t>
      </w:r>
      <w:r w:rsidR="00EF1842">
        <w:rPr>
          <w:lang w:val="en-US"/>
        </w:rPr>
        <w:t xml:space="preserve">at they operate – </w:t>
      </w:r>
      <w:commentRangeStart w:id="19"/>
      <w:r w:rsidR="00EF1842">
        <w:rPr>
          <w:lang w:val="en-US"/>
        </w:rPr>
        <w:t>a</w:t>
      </w:r>
      <w:r w:rsidR="00A4787F">
        <w:rPr>
          <w:lang w:val="en-US"/>
        </w:rPr>
        <w:t xml:space="preserve">s well as </w:t>
      </w:r>
      <w:r w:rsidRPr="00586E2C">
        <w:rPr>
          <w:lang w:val="en-US"/>
        </w:rPr>
        <w:t>the management, storage, and shari</w:t>
      </w:r>
      <w:r w:rsidR="00EF1842">
        <w:rPr>
          <w:lang w:val="en-US"/>
        </w:rPr>
        <w:t>ng of this data.</w:t>
      </w:r>
      <w:commentRangeEnd w:id="19"/>
      <w:r w:rsidR="00821D65">
        <w:rPr>
          <w:rStyle w:val="Kommentarsreferens"/>
        </w:rPr>
        <w:commentReference w:id="19"/>
      </w:r>
      <w:r w:rsidR="00EF1842">
        <w:rPr>
          <w:lang w:val="en-US"/>
        </w:rPr>
        <w:t xml:space="preserve"> </w:t>
      </w:r>
      <w:del w:id="20" w:author="Karl Hammar" w:date="2018-04-18T10:49:00Z">
        <w:r w:rsidR="0015672A" w:rsidDel="00821D65">
          <w:rPr>
            <w:lang w:val="en-US"/>
          </w:rPr>
          <w:delText xml:space="preserve">The </w:delText>
        </w:r>
      </w:del>
      <w:proofErr w:type="spellStart"/>
      <w:r w:rsidR="0015672A" w:rsidRPr="00586E2C">
        <w:rPr>
          <w:lang w:val="en-US"/>
        </w:rPr>
        <w:t>RealEstateCore</w:t>
      </w:r>
      <w:proofErr w:type="spellEnd"/>
      <w:r w:rsidR="0015672A">
        <w:rPr>
          <w:lang w:val="en-US"/>
        </w:rPr>
        <w:t xml:space="preserve"> is</w:t>
      </w:r>
      <w:r w:rsidR="00EF1842">
        <w:rPr>
          <w:lang w:val="en-US"/>
        </w:rPr>
        <w:t xml:space="preserve"> </w:t>
      </w:r>
      <w:r w:rsidR="0015672A">
        <w:rPr>
          <w:lang w:val="en-US"/>
        </w:rPr>
        <w:t>a</w:t>
      </w:r>
      <w:ins w:id="21" w:author="Karl Hammar" w:date="2018-04-18T10:50:00Z">
        <w:r w:rsidR="00821D65">
          <w:rPr>
            <w:lang w:val="en-US"/>
          </w:rPr>
          <w:t xml:space="preserve"> modular</w:t>
        </w:r>
      </w:ins>
      <w:ins w:id="22" w:author="Karl Hammar" w:date="2018-04-18T10:49:00Z">
        <w:r w:rsidR="00821D65">
          <w:rPr>
            <w:lang w:val="en-US"/>
          </w:rPr>
          <w:t xml:space="preserve"> ontology,</w:t>
        </w:r>
      </w:ins>
      <w:ins w:id="23" w:author="Karl Hammar" w:date="2018-04-18T10:50:00Z">
        <w:r w:rsidR="00821D65">
          <w:rPr>
            <w:lang w:val="en-US"/>
          </w:rPr>
          <w:t xml:space="preserve"> that is,</w:t>
        </w:r>
      </w:ins>
      <w:ins w:id="24" w:author="Karl Hammar" w:date="2018-04-18T10:49:00Z">
        <w:r w:rsidR="00821D65">
          <w:rPr>
            <w:lang w:val="en-US"/>
          </w:rPr>
          <w:t xml:space="preserve"> a</w:t>
        </w:r>
      </w:ins>
      <w:r w:rsidRPr="00586E2C">
        <w:rPr>
          <w:lang w:val="en-US"/>
        </w:rPr>
        <w:t xml:space="preserve"> collection of </w:t>
      </w:r>
      <w:del w:id="25" w:author="Karl Hammar" w:date="2018-04-18T10:50:00Z">
        <w:r w:rsidRPr="00586E2C" w:rsidDel="00821D65">
          <w:rPr>
            <w:lang w:val="en-US"/>
          </w:rPr>
          <w:delText>different meta</w:delText>
        </w:r>
      </w:del>
      <w:r w:rsidRPr="00586E2C">
        <w:rPr>
          <w:lang w:val="en-US"/>
        </w:rPr>
        <w:t>data schem</w:t>
      </w:r>
      <w:ins w:id="26" w:author="Karl Hammar" w:date="2018-04-18T10:50:00Z">
        <w:r w:rsidR="00821D65">
          <w:rPr>
            <w:lang w:val="en-US"/>
          </w:rPr>
          <w:t>a</w:t>
        </w:r>
      </w:ins>
      <w:del w:id="27" w:author="Karl Hammar" w:date="2018-04-18T10:50:00Z">
        <w:r w:rsidRPr="00586E2C" w:rsidDel="00821D65">
          <w:rPr>
            <w:lang w:val="en-US"/>
          </w:rPr>
          <w:delText>e</w:delText>
        </w:r>
      </w:del>
      <w:r w:rsidRPr="00586E2C">
        <w:rPr>
          <w:lang w:val="en-US"/>
        </w:rPr>
        <w:t>s</w:t>
      </w:r>
      <w:ins w:id="28" w:author="Karl Hammar" w:date="2018-04-18T10:49:00Z">
        <w:r w:rsidR="00821D65">
          <w:rPr>
            <w:lang w:val="en-US"/>
          </w:rPr>
          <w:t xml:space="preserve"> </w:t>
        </w:r>
      </w:ins>
      <w:ins w:id="29" w:author="Karl Hammar" w:date="2018-04-18T10:50:00Z">
        <w:r w:rsidR="00821D65">
          <w:rPr>
            <w:lang w:val="en-US"/>
          </w:rPr>
          <w:t xml:space="preserve">that describe </w:t>
        </w:r>
      </w:ins>
      <w:ins w:id="30" w:author="Karl Hammar" w:date="2018-04-18T10:49:00Z">
        <w:r w:rsidR="00821D65">
          <w:rPr>
            <w:lang w:val="en-US"/>
          </w:rPr>
          <w:t>concepts and relations</w:t>
        </w:r>
      </w:ins>
      <w:ins w:id="31" w:author="Karl Hammar" w:date="2018-04-18T10:50:00Z">
        <w:r w:rsidR="00821D65">
          <w:rPr>
            <w:lang w:val="en-US"/>
          </w:rPr>
          <w:t xml:space="preserve"> that can occur in data that is generated to model buildings and building systems, or that is sourced from such systems</w:t>
        </w:r>
      </w:ins>
      <w:ins w:id="32" w:author="Karl Hammar" w:date="2018-04-18T10:51:00Z">
        <w:r w:rsidR="00821D65">
          <w:rPr>
            <w:lang w:val="en-US"/>
          </w:rPr>
          <w:t xml:space="preserve">. For instance, </w:t>
        </w:r>
        <w:proofErr w:type="spellStart"/>
        <w:r w:rsidR="00821D65">
          <w:rPr>
            <w:lang w:val="en-US"/>
          </w:rPr>
          <w:t>RealEstateCore</w:t>
        </w:r>
        <w:proofErr w:type="spellEnd"/>
        <w:r w:rsidR="00821D65">
          <w:rPr>
            <w:lang w:val="en-US"/>
          </w:rPr>
          <w:t xml:space="preserve"> covers </w:t>
        </w:r>
      </w:ins>
      <w:del w:id="33" w:author="Karl Hammar" w:date="2018-04-18T10:51:00Z">
        <w:r w:rsidRPr="00586E2C" w:rsidDel="00821D65">
          <w:rPr>
            <w:lang w:val="en-US"/>
          </w:rPr>
          <w:delText xml:space="preserve">, its interconnection, and uses to describe </w:delText>
        </w:r>
      </w:del>
      <w:r w:rsidRPr="00586E2C">
        <w:rPr>
          <w:lang w:val="en-US"/>
        </w:rPr>
        <w:t>building</w:t>
      </w:r>
      <w:ins w:id="34" w:author="Karl Hammar" w:date="2018-04-18T10:51:00Z">
        <w:r w:rsidR="00821D65">
          <w:rPr>
            <w:lang w:val="en-US"/>
          </w:rPr>
          <w:t xml:space="preserve"> structures, ownership</w:t>
        </w:r>
      </w:ins>
      <w:del w:id="35" w:author="Karl Hammar" w:date="2018-04-18T10:51:00Z">
        <w:r w:rsidRPr="00586E2C" w:rsidDel="00821D65">
          <w:rPr>
            <w:lang w:val="en-US"/>
          </w:rPr>
          <w:delText>s</w:delText>
        </w:r>
      </w:del>
      <w:r w:rsidRPr="00586E2C">
        <w:rPr>
          <w:lang w:val="en-US"/>
        </w:rPr>
        <w:t xml:space="preserve">, inhabitants, </w:t>
      </w:r>
      <w:ins w:id="36" w:author="Karl Hammar" w:date="2018-04-18T10:51:00Z">
        <w:r w:rsidR="00821D65">
          <w:rPr>
            <w:lang w:val="en-US"/>
          </w:rPr>
          <w:t xml:space="preserve">technical systems and sensors, </w:t>
        </w:r>
      </w:ins>
      <w:r w:rsidRPr="00586E2C">
        <w:rPr>
          <w:lang w:val="en-US"/>
        </w:rPr>
        <w:t>events</w:t>
      </w:r>
      <w:ins w:id="37" w:author="Karl Hammar" w:date="2018-04-18T10:52:00Z">
        <w:r w:rsidR="00821D65">
          <w:rPr>
            <w:lang w:val="en-US"/>
          </w:rPr>
          <w:t xml:space="preserve">, </w:t>
        </w:r>
      </w:ins>
      <w:del w:id="38" w:author="Karl Hammar" w:date="2018-04-18T10:52:00Z">
        <w:r w:rsidRPr="00586E2C" w:rsidDel="00821D65">
          <w:rPr>
            <w:lang w:val="en-US"/>
          </w:rPr>
          <w:delText xml:space="preserve"> </w:delText>
        </w:r>
      </w:del>
      <w:r w:rsidRPr="00586E2C">
        <w:rPr>
          <w:lang w:val="en-US"/>
        </w:rPr>
        <w:t>etc.</w:t>
      </w:r>
    </w:p>
    <w:p w14:paraId="64702F01" w14:textId="705124D2" w:rsidR="009D37E7" w:rsidRPr="00586E2C" w:rsidRDefault="00821D65">
      <w:pPr>
        <w:rPr>
          <w:lang w:val="en-US"/>
        </w:rPr>
      </w:pPr>
      <w:ins w:id="39" w:author="Karl Hammar" w:date="2018-04-18T10:52:00Z">
        <w:r>
          <w:rPr>
            <w:lang w:val="en-US"/>
          </w:rPr>
          <w:t xml:space="preserve">Having </w:t>
        </w:r>
        <w:r w:rsidR="00774627">
          <w:rPr>
            <w:lang w:val="en-US"/>
          </w:rPr>
          <w:t>the shared language that these data schemas provide enables pro</w:t>
        </w:r>
      </w:ins>
      <w:ins w:id="40" w:author="Karl Hammar" w:date="2018-04-18T10:53:00Z">
        <w:r w:rsidR="00774627">
          <w:rPr>
            <w:lang w:val="en-US"/>
          </w:rPr>
          <w:t>perty owners to connect their buildings with new services on a large scale, and not have to worry about building- or technology-specific implementation d</w:t>
        </w:r>
      </w:ins>
      <w:ins w:id="41" w:author="Karl Hammar" w:date="2018-04-18T10:54:00Z">
        <w:r w:rsidR="00774627">
          <w:rPr>
            <w:lang w:val="en-US"/>
          </w:rPr>
          <w:t xml:space="preserve">etails and formats. </w:t>
        </w:r>
      </w:ins>
      <w:del w:id="42" w:author="Karl Hammar" w:date="2018-04-18T10:54:00Z">
        <w:r w:rsidR="00612D17" w:rsidDel="00774627">
          <w:rPr>
            <w:lang w:val="en-US"/>
          </w:rPr>
          <w:delText>This gives a property owner the ability to connect their buildings and make new services on a large scale.</w:delText>
        </w:r>
      </w:del>
    </w:p>
    <w:p w14:paraId="3EC8220A" w14:textId="77777777" w:rsidR="009D37E7" w:rsidRPr="00586E2C" w:rsidRDefault="009D37E7" w:rsidP="009D37E7">
      <w:pPr>
        <w:rPr>
          <w:lang w:val="en-US"/>
        </w:rPr>
      </w:pPr>
    </w:p>
    <w:p w14:paraId="795AEB0D" w14:textId="73FE7F27" w:rsidR="009D37E7" w:rsidRDefault="009D37E7" w:rsidP="009D37E7">
      <w:pPr>
        <w:rPr>
          <w:ins w:id="43" w:author="Karl Hammar" w:date="2018-04-18T10:54:00Z"/>
          <w:lang w:val="en-US"/>
        </w:rPr>
      </w:pPr>
      <w:del w:id="44" w:author="Karl Hammar" w:date="2018-04-18T10:47:00Z">
        <w:r w:rsidRPr="001939B2" w:rsidDel="00821D65">
          <w:rPr>
            <w:lang w:val="en-US"/>
          </w:rPr>
          <w:delText xml:space="preserve">The </w:delText>
        </w:r>
      </w:del>
      <w:proofErr w:type="spellStart"/>
      <w:r w:rsidRPr="001939B2">
        <w:rPr>
          <w:lang w:val="en-US"/>
        </w:rPr>
        <w:t>RealEstateCore</w:t>
      </w:r>
      <w:proofErr w:type="spellEnd"/>
      <w:r w:rsidRPr="001939B2">
        <w:rPr>
          <w:lang w:val="en-US"/>
        </w:rPr>
        <w:t xml:space="preserve"> focuses on merging and bridging three domains:</w:t>
      </w:r>
    </w:p>
    <w:p w14:paraId="0560E68B" w14:textId="77777777" w:rsidR="00774627" w:rsidRPr="00586E2C" w:rsidRDefault="00774627" w:rsidP="009D37E7">
      <w:pPr>
        <w:rPr>
          <w:lang w:val="en-US"/>
        </w:rPr>
      </w:pPr>
    </w:p>
    <w:p w14:paraId="13C6A9D8" w14:textId="00F7E054" w:rsidR="00BA435B" w:rsidRPr="00BA435B" w:rsidRDefault="009D37E7" w:rsidP="00BA435B">
      <w:pPr>
        <w:pStyle w:val="Liststycke"/>
        <w:numPr>
          <w:ilvl w:val="0"/>
          <w:numId w:val="1"/>
        </w:numPr>
        <w:rPr>
          <w:lang w:val="en-US"/>
        </w:rPr>
      </w:pPr>
      <w:r w:rsidRPr="00BA435B">
        <w:rPr>
          <w:lang w:val="en-US"/>
        </w:rPr>
        <w:t>Digital representation of the</w:t>
      </w:r>
      <w:r w:rsidR="00BA435B" w:rsidRPr="00BA435B">
        <w:rPr>
          <w:lang w:val="en-US"/>
        </w:rPr>
        <w:t xml:space="preserve"> building’s elements (e.g. BIM</w:t>
      </w:r>
      <w:r w:rsidR="00E148F8">
        <w:rPr>
          <w:lang w:val="en-US"/>
        </w:rPr>
        <w:t>/</w:t>
      </w:r>
      <w:r w:rsidR="004B369D">
        <w:rPr>
          <w:lang w:val="en-US"/>
        </w:rPr>
        <w:t>IFC</w:t>
      </w:r>
      <w:r w:rsidR="00BA435B" w:rsidRPr="00BA435B">
        <w:rPr>
          <w:lang w:val="en-US"/>
        </w:rPr>
        <w:t>)</w:t>
      </w:r>
    </w:p>
    <w:p w14:paraId="3E0D2B15" w14:textId="55F8208A" w:rsidR="00BA435B" w:rsidRPr="00BA435B" w:rsidRDefault="009D37E7" w:rsidP="00BA435B">
      <w:pPr>
        <w:pStyle w:val="Liststycke"/>
        <w:numPr>
          <w:ilvl w:val="0"/>
          <w:numId w:val="1"/>
        </w:numPr>
        <w:rPr>
          <w:lang w:val="en-US"/>
        </w:rPr>
      </w:pPr>
      <w:r w:rsidRPr="00BA435B">
        <w:rPr>
          <w:lang w:val="en-US"/>
        </w:rPr>
        <w:t>Control and operation of the building (e</w:t>
      </w:r>
      <w:r w:rsidR="00BA435B" w:rsidRPr="00BA435B">
        <w:rPr>
          <w:lang w:val="en-US"/>
        </w:rPr>
        <w:t xml:space="preserve">.g. </w:t>
      </w:r>
      <w:proofErr w:type="spellStart"/>
      <w:r w:rsidR="00E148F8">
        <w:rPr>
          <w:lang w:val="en-US"/>
        </w:rPr>
        <w:t>Belok</w:t>
      </w:r>
      <w:proofErr w:type="spellEnd"/>
      <w:r w:rsidR="00E148F8">
        <w:rPr>
          <w:lang w:val="en-US"/>
        </w:rPr>
        <w:t xml:space="preserve">, </w:t>
      </w:r>
      <w:r w:rsidR="00BA435B" w:rsidRPr="00BA435B">
        <w:rPr>
          <w:lang w:val="en-US"/>
        </w:rPr>
        <w:t>Haystack,</w:t>
      </w:r>
      <w:r w:rsidR="00E148F8">
        <w:rPr>
          <w:lang w:val="en-US"/>
        </w:rPr>
        <w:t xml:space="preserve"> </w:t>
      </w:r>
      <w:proofErr w:type="spellStart"/>
      <w:r w:rsidR="00E148F8">
        <w:rPr>
          <w:lang w:val="en-US"/>
        </w:rPr>
        <w:t>REHVA</w:t>
      </w:r>
      <w:proofErr w:type="spellEnd"/>
      <w:r w:rsidR="00BA435B" w:rsidRPr="00BA435B">
        <w:rPr>
          <w:lang w:val="en-US"/>
        </w:rPr>
        <w:t>)</w:t>
      </w:r>
    </w:p>
    <w:p w14:paraId="2FF843C4" w14:textId="1A3AA836" w:rsidR="009D37E7" w:rsidRPr="00BA435B" w:rsidRDefault="009D37E7" w:rsidP="00BA435B">
      <w:pPr>
        <w:pStyle w:val="Liststycke"/>
        <w:numPr>
          <w:ilvl w:val="0"/>
          <w:numId w:val="1"/>
        </w:numPr>
        <w:rPr>
          <w:lang w:val="en-US"/>
        </w:rPr>
      </w:pPr>
      <w:r w:rsidRPr="00BA435B">
        <w:rPr>
          <w:lang w:val="en-US"/>
        </w:rPr>
        <w:t xml:space="preserve">Emerging IoT technologies (e.g. SSN, </w:t>
      </w:r>
      <w:proofErr w:type="spellStart"/>
      <w:r w:rsidRPr="00BA435B">
        <w:rPr>
          <w:lang w:val="en-US"/>
        </w:rPr>
        <w:t>WoT</w:t>
      </w:r>
      <w:proofErr w:type="spellEnd"/>
      <w:r w:rsidRPr="00BA435B">
        <w:rPr>
          <w:lang w:val="en-US"/>
        </w:rPr>
        <w:t>, IPSO)</w:t>
      </w:r>
    </w:p>
    <w:p w14:paraId="624C7B5C" w14:textId="77777777" w:rsidR="009D37E7" w:rsidRDefault="009D37E7" w:rsidP="009D37E7">
      <w:pPr>
        <w:rPr>
          <w:lang w:val="en-US"/>
        </w:rPr>
      </w:pPr>
    </w:p>
    <w:p w14:paraId="7307DA50" w14:textId="77777777" w:rsidR="00F36E62" w:rsidRPr="00586E2C" w:rsidRDefault="00F36E62" w:rsidP="009D37E7">
      <w:pPr>
        <w:rPr>
          <w:lang w:val="en-US"/>
        </w:rPr>
      </w:pPr>
    </w:p>
    <w:p w14:paraId="29F49B66" w14:textId="201642F1" w:rsidR="00BA435B" w:rsidRPr="00BA435B" w:rsidRDefault="001D1776" w:rsidP="009D37E7">
      <w:pPr>
        <w:rPr>
          <w:b/>
          <w:lang w:val="en-US"/>
        </w:rPr>
      </w:pPr>
      <w:r>
        <w:rPr>
          <w:b/>
          <w:lang w:val="en-US"/>
        </w:rPr>
        <w:t xml:space="preserve">Yet another </w:t>
      </w:r>
      <w:r w:rsidR="00BA435B" w:rsidRPr="00BA435B">
        <w:rPr>
          <w:b/>
          <w:lang w:val="en-US"/>
        </w:rPr>
        <w:t>standard?</w:t>
      </w:r>
    </w:p>
    <w:p w14:paraId="2B256B5D" w14:textId="24F009A5" w:rsidR="009D37E7" w:rsidRPr="00586E2C" w:rsidRDefault="00725FFD" w:rsidP="009D37E7">
      <w:pPr>
        <w:rPr>
          <w:lang w:val="en-US"/>
        </w:rPr>
      </w:pPr>
      <w:proofErr w:type="spellStart"/>
      <w:r>
        <w:rPr>
          <w:lang w:val="en-US"/>
        </w:rPr>
        <w:t>RealEstateCore</w:t>
      </w:r>
      <w:proofErr w:type="spellEnd"/>
      <w:r>
        <w:rPr>
          <w:lang w:val="en-US"/>
        </w:rPr>
        <w:t xml:space="preserve"> is not aiming to be a </w:t>
      </w:r>
      <w:r w:rsidR="009D37E7" w:rsidRPr="00586E2C">
        <w:rPr>
          <w:lang w:val="en-US"/>
        </w:rPr>
        <w:t>new standard</w:t>
      </w:r>
      <w:r>
        <w:rPr>
          <w:lang w:val="en-US"/>
        </w:rPr>
        <w:t xml:space="preserve">, </w:t>
      </w:r>
      <w:ins w:id="45" w:author="Karl Hammar" w:date="2018-04-18T10:47:00Z">
        <w:r w:rsidR="00821D65">
          <w:rPr>
            <w:lang w:val="en-US"/>
          </w:rPr>
          <w:t xml:space="preserve">but we rather intend for it </w:t>
        </w:r>
      </w:ins>
      <w:del w:id="46" w:author="Karl Hammar" w:date="2018-04-18T10:47:00Z">
        <w:r w:rsidDel="00821D65">
          <w:rPr>
            <w:lang w:val="en-US"/>
          </w:rPr>
          <w:delText xml:space="preserve">rather to </w:delText>
        </w:r>
      </w:del>
      <w:r>
        <w:rPr>
          <w:lang w:val="en-US"/>
        </w:rPr>
        <w:t>bri</w:t>
      </w:r>
      <w:r w:rsidR="0020361A">
        <w:rPr>
          <w:lang w:val="en-US"/>
        </w:rPr>
        <w:t xml:space="preserve">dge </w:t>
      </w:r>
      <w:del w:id="47" w:author="Karl Hammar" w:date="2018-04-18T10:48:00Z">
        <w:r w:rsidR="0020361A" w:rsidDel="00821D65">
          <w:rPr>
            <w:lang w:val="en-US"/>
          </w:rPr>
          <w:delText xml:space="preserve">present </w:delText>
        </w:r>
      </w:del>
      <w:ins w:id="48" w:author="Karl Hammar" w:date="2018-04-18T10:48:00Z">
        <w:r w:rsidR="00821D65">
          <w:rPr>
            <w:lang w:val="en-US"/>
          </w:rPr>
          <w:t xml:space="preserve">existing </w:t>
        </w:r>
      </w:ins>
      <w:r w:rsidR="0020361A">
        <w:rPr>
          <w:lang w:val="en-US"/>
        </w:rPr>
        <w:t>standards and find the</w:t>
      </w:r>
      <w:r>
        <w:rPr>
          <w:lang w:val="en-US"/>
        </w:rPr>
        <w:t xml:space="preserve"> common denominator</w:t>
      </w:r>
      <w:r w:rsidR="0020361A">
        <w:rPr>
          <w:lang w:val="en-US"/>
        </w:rPr>
        <w:t>s</w:t>
      </w:r>
      <w:r w:rsidR="009D37E7" w:rsidRPr="00586E2C">
        <w:rPr>
          <w:lang w:val="en-US"/>
        </w:rPr>
        <w:t xml:space="preserve">. </w:t>
      </w:r>
      <w:proofErr w:type="spellStart"/>
      <w:r w:rsidR="009D37E7" w:rsidRPr="00586E2C">
        <w:rPr>
          <w:lang w:val="en-US"/>
        </w:rPr>
        <w:t>RealEstateCore</w:t>
      </w:r>
      <w:proofErr w:type="spellEnd"/>
      <w:r w:rsidR="009D37E7" w:rsidRPr="00586E2C">
        <w:rPr>
          <w:lang w:val="en-US"/>
        </w:rPr>
        <w:t xml:space="preserve"> uses and maps </w:t>
      </w:r>
      <w:del w:id="49" w:author="Karl Hammar" w:date="2018-04-18T10:48:00Z">
        <w:r w:rsidR="009D37E7" w:rsidRPr="00586E2C" w:rsidDel="00821D65">
          <w:rPr>
            <w:lang w:val="en-US"/>
          </w:rPr>
          <w:delText xml:space="preserve">present </w:delText>
        </w:r>
      </w:del>
      <w:ins w:id="50" w:author="Karl Hammar" w:date="2018-04-18T10:48:00Z">
        <w:r w:rsidR="00821D65">
          <w:rPr>
            <w:lang w:val="en-US"/>
          </w:rPr>
          <w:t>such existing</w:t>
        </w:r>
        <w:r w:rsidR="00821D65" w:rsidRPr="00586E2C">
          <w:rPr>
            <w:lang w:val="en-US"/>
          </w:rPr>
          <w:t xml:space="preserve"> </w:t>
        </w:r>
      </w:ins>
      <w:r w:rsidR="009D37E7" w:rsidRPr="00586E2C">
        <w:rPr>
          <w:lang w:val="en-US"/>
        </w:rPr>
        <w:t>s</w:t>
      </w:r>
      <w:r w:rsidR="0020361A">
        <w:rPr>
          <w:lang w:val="en-US"/>
        </w:rPr>
        <w:t xml:space="preserve">tandards in a pragmatic manner </w:t>
      </w:r>
      <w:r w:rsidR="009D37E7" w:rsidRPr="00586E2C">
        <w:rPr>
          <w:lang w:val="en-US"/>
        </w:rPr>
        <w:t>by adding annotation</w:t>
      </w:r>
      <w:r w:rsidR="0020361A">
        <w:rPr>
          <w:lang w:val="en-US"/>
        </w:rPr>
        <w:t>s</w:t>
      </w:r>
      <w:r w:rsidR="009D37E7" w:rsidRPr="00586E2C">
        <w:rPr>
          <w:lang w:val="en-US"/>
        </w:rPr>
        <w:t xml:space="preserve"> (</w:t>
      </w:r>
      <w:del w:id="51" w:author="Karl Hammar" w:date="2018-04-18T10:48:00Z">
        <w:r w:rsidR="0020361A" w:rsidDel="00821D65">
          <w:rPr>
            <w:lang w:val="en-US"/>
          </w:rPr>
          <w:delText xml:space="preserve">those sets of annotations are then </w:delText>
        </w:r>
        <w:r w:rsidR="000353BF" w:rsidDel="00821D65">
          <w:rPr>
            <w:lang w:val="en-US"/>
          </w:rPr>
          <w:delText>hopefully</w:delText>
        </w:r>
        <w:r w:rsidR="009D37E7" w:rsidRPr="00586E2C" w:rsidDel="00821D65">
          <w:rPr>
            <w:lang w:val="en-US"/>
          </w:rPr>
          <w:delText xml:space="preserve"> shared with the community</w:delText>
        </w:r>
      </w:del>
      <w:ins w:id="52" w:author="Karl Hammar" w:date="2018-04-18T10:48:00Z">
        <w:r w:rsidR="00821D65">
          <w:rPr>
            <w:lang w:val="en-US"/>
          </w:rPr>
          <w:t>which can be reused by the community directly if needed</w:t>
        </w:r>
      </w:ins>
      <w:r w:rsidR="009D37E7" w:rsidRPr="00586E2C">
        <w:rPr>
          <w:lang w:val="en-US"/>
        </w:rPr>
        <w:t>).</w:t>
      </w:r>
    </w:p>
    <w:p w14:paraId="55949AB0" w14:textId="77777777" w:rsidR="009D37E7" w:rsidRPr="00586E2C" w:rsidRDefault="009D37E7" w:rsidP="009D37E7">
      <w:pPr>
        <w:rPr>
          <w:lang w:val="en-US"/>
        </w:rPr>
      </w:pPr>
    </w:p>
    <w:p w14:paraId="40FF2BDA" w14:textId="3972DD13" w:rsidR="009D37E7" w:rsidRPr="00A3054C" w:rsidRDefault="009D37E7" w:rsidP="009D37E7">
      <w:pPr>
        <w:rPr>
          <w:i/>
          <w:lang w:val="en-US"/>
        </w:rPr>
      </w:pPr>
      <w:r w:rsidRPr="00A3054C">
        <w:rPr>
          <w:i/>
          <w:lang w:val="en-US"/>
        </w:rPr>
        <w:t>Note for this version: The mappings to other stand</w:t>
      </w:r>
      <w:r w:rsidR="001F1CC7" w:rsidRPr="00A3054C">
        <w:rPr>
          <w:i/>
          <w:lang w:val="en-US"/>
        </w:rPr>
        <w:t xml:space="preserve">ards are </w:t>
      </w:r>
      <w:r w:rsidR="00A3054C" w:rsidRPr="00A3054C">
        <w:rPr>
          <w:i/>
          <w:lang w:val="en-US"/>
        </w:rPr>
        <w:t>expressed as property a</w:t>
      </w:r>
      <w:r w:rsidR="001F1CC7" w:rsidRPr="00A3054C">
        <w:rPr>
          <w:i/>
          <w:lang w:val="en-US"/>
        </w:rPr>
        <w:t>nnotations (e.g. "</w:t>
      </w:r>
      <w:proofErr w:type="spellStart"/>
      <w:r w:rsidR="001F1CC7" w:rsidRPr="00A3054C">
        <w:rPr>
          <w:i/>
          <w:lang w:val="en-US"/>
        </w:rPr>
        <w:t>c</w:t>
      </w:r>
      <w:r w:rsidRPr="00A3054C">
        <w:rPr>
          <w:i/>
          <w:lang w:val="en-US"/>
        </w:rPr>
        <w:t>omparable</w:t>
      </w:r>
      <w:r w:rsidR="001F1CC7" w:rsidRPr="00A3054C">
        <w:rPr>
          <w:i/>
          <w:lang w:val="en-US"/>
        </w:rPr>
        <w:t>IFC</w:t>
      </w:r>
      <w:proofErr w:type="spellEnd"/>
      <w:r w:rsidRPr="00A3054C">
        <w:rPr>
          <w:i/>
          <w:lang w:val="en-US"/>
        </w:rPr>
        <w:t xml:space="preserve">") and will be </w:t>
      </w:r>
      <w:r w:rsidR="00A3054C" w:rsidRPr="00A3054C">
        <w:rPr>
          <w:i/>
          <w:lang w:val="en-US"/>
        </w:rPr>
        <w:t>better expressed</w:t>
      </w:r>
      <w:r w:rsidRPr="00A3054C">
        <w:rPr>
          <w:i/>
          <w:lang w:val="en-US"/>
        </w:rPr>
        <w:t xml:space="preserve"> </w:t>
      </w:r>
      <w:r w:rsidR="00A3054C" w:rsidRPr="00A3054C">
        <w:rPr>
          <w:i/>
          <w:lang w:val="en-US"/>
        </w:rPr>
        <w:t>in</w:t>
      </w:r>
      <w:r w:rsidRPr="00A3054C">
        <w:rPr>
          <w:i/>
          <w:lang w:val="en-US"/>
        </w:rPr>
        <w:t xml:space="preserve"> this documentation i</w:t>
      </w:r>
      <w:r w:rsidR="00A3054C" w:rsidRPr="00A3054C">
        <w:rPr>
          <w:i/>
          <w:lang w:val="en-US"/>
        </w:rPr>
        <w:t>n</w:t>
      </w:r>
      <w:r w:rsidRPr="00A3054C">
        <w:rPr>
          <w:i/>
          <w:lang w:val="en-US"/>
        </w:rPr>
        <w:t xml:space="preserve"> upcoming revision</w:t>
      </w:r>
      <w:r w:rsidR="00A3054C" w:rsidRPr="00A3054C">
        <w:rPr>
          <w:i/>
          <w:lang w:val="en-US"/>
        </w:rPr>
        <w:t>s.</w:t>
      </w:r>
    </w:p>
    <w:p w14:paraId="184222D7" w14:textId="77777777" w:rsidR="009D37E7" w:rsidRDefault="009D37E7" w:rsidP="009D37E7">
      <w:pPr>
        <w:rPr>
          <w:lang w:val="en-US"/>
        </w:rPr>
      </w:pPr>
    </w:p>
    <w:p w14:paraId="0F4F1498" w14:textId="77777777" w:rsidR="00F36E62" w:rsidRDefault="00F36E62" w:rsidP="009D37E7">
      <w:pPr>
        <w:rPr>
          <w:lang w:val="en-US"/>
        </w:rPr>
      </w:pPr>
    </w:p>
    <w:p w14:paraId="6BE1C017" w14:textId="4E931EB4" w:rsidR="005D2B18" w:rsidRPr="005D2B18" w:rsidRDefault="005D2B18" w:rsidP="009D37E7">
      <w:pPr>
        <w:rPr>
          <w:b/>
          <w:lang w:val="en-US"/>
        </w:rPr>
      </w:pPr>
      <w:r w:rsidRPr="005D2B18">
        <w:rPr>
          <w:b/>
          <w:lang w:val="en-US"/>
        </w:rPr>
        <w:t>Modules to make it customizable</w:t>
      </w:r>
    </w:p>
    <w:p w14:paraId="1826E4A2" w14:textId="4B023090" w:rsidR="00774627" w:rsidRDefault="00774627" w:rsidP="00774627">
      <w:pPr>
        <w:rPr>
          <w:ins w:id="53" w:author="Karl Hammar" w:date="2018-04-18T10:54:00Z"/>
          <w:lang w:val="en-US"/>
        </w:rPr>
      </w:pPr>
      <w:proofErr w:type="spellStart"/>
      <w:ins w:id="54" w:author="Karl Hammar" w:date="2018-04-18T10:56:00Z">
        <w:r>
          <w:rPr>
            <w:lang w:val="en-US"/>
          </w:rPr>
          <w:t>RealEstateCore</w:t>
        </w:r>
      </w:ins>
      <w:proofErr w:type="spellEnd"/>
      <w:ins w:id="55" w:author="Karl Hammar" w:date="2018-04-18T10:54:00Z">
        <w:r w:rsidRPr="00586E2C">
          <w:rPr>
            <w:lang w:val="en-US"/>
          </w:rPr>
          <w:t xml:space="preserve"> consist</w:t>
        </w:r>
        <w:r>
          <w:rPr>
            <w:lang w:val="en-US"/>
          </w:rPr>
          <w:t>s</w:t>
        </w:r>
        <w:r w:rsidRPr="00586E2C">
          <w:rPr>
            <w:lang w:val="en-US"/>
          </w:rPr>
          <w:t xml:space="preserve"> of a set of modu</w:t>
        </w:r>
        <w:r>
          <w:rPr>
            <w:lang w:val="en-US"/>
          </w:rPr>
          <w:t>les, which in the current version include:</w:t>
        </w:r>
      </w:ins>
    </w:p>
    <w:p w14:paraId="271DD9A5" w14:textId="77777777" w:rsidR="00774627" w:rsidRDefault="00774627" w:rsidP="00774627">
      <w:pPr>
        <w:rPr>
          <w:ins w:id="56" w:author="Karl Hammar" w:date="2018-04-18T10:54:00Z"/>
          <w:lang w:val="en-US"/>
        </w:rPr>
      </w:pPr>
    </w:p>
    <w:p w14:paraId="3F334AA9" w14:textId="6F6CD502" w:rsidR="00774627" w:rsidRPr="00F72B57" w:rsidRDefault="00774627" w:rsidP="00774627">
      <w:pPr>
        <w:pStyle w:val="Liststycke"/>
        <w:numPr>
          <w:ilvl w:val="0"/>
          <w:numId w:val="3"/>
        </w:numPr>
        <w:rPr>
          <w:ins w:id="57" w:author="Karl Hammar" w:date="2018-04-18T10:54:00Z"/>
          <w:lang w:val="en-US"/>
        </w:rPr>
      </w:pPr>
      <w:ins w:id="58" w:author="Karl Hammar" w:date="2018-04-18T10:54:00Z">
        <w:r w:rsidRPr="00F72B57">
          <w:rPr>
            <w:lang w:val="en-US"/>
          </w:rPr>
          <w:t>Core (</w:t>
        </w:r>
        <w:r>
          <w:rPr>
            <w:lang w:val="en-US"/>
          </w:rPr>
          <w:t xml:space="preserve">covering shared concepts </w:t>
        </w:r>
        <w:r w:rsidRPr="00F72B57">
          <w:rPr>
            <w:lang w:val="en-US"/>
          </w:rPr>
          <w:t>and properties</w:t>
        </w:r>
        <w:r>
          <w:rPr>
            <w:lang w:val="en-US"/>
          </w:rPr>
          <w:t xml:space="preserve"> that occur in two or more other modules</w:t>
        </w:r>
        <w:r w:rsidRPr="00F72B57">
          <w:rPr>
            <w:lang w:val="en-US"/>
          </w:rPr>
          <w:t>, e.g. time, units, agent</w:t>
        </w:r>
        <w:r>
          <w:rPr>
            <w:lang w:val="en-US"/>
          </w:rPr>
          <w:t>s, etc</w:t>
        </w:r>
      </w:ins>
      <w:ins w:id="59" w:author="Karl Hammar" w:date="2018-04-18T10:55:00Z">
        <w:r>
          <w:rPr>
            <w:lang w:val="en-US"/>
          </w:rPr>
          <w:t>. – this module</w:t>
        </w:r>
      </w:ins>
      <w:ins w:id="60" w:author="Karl Hammar" w:date="2018-04-18T10:54:00Z">
        <w:r w:rsidRPr="00F72B57">
          <w:rPr>
            <w:lang w:val="en-US"/>
          </w:rPr>
          <w:t>)</w:t>
        </w:r>
      </w:ins>
    </w:p>
    <w:p w14:paraId="2DC40652" w14:textId="5C0EDE73" w:rsidR="00774627" w:rsidRPr="00F72B57" w:rsidRDefault="00774627" w:rsidP="00774627">
      <w:pPr>
        <w:pStyle w:val="Liststycke"/>
        <w:numPr>
          <w:ilvl w:val="0"/>
          <w:numId w:val="3"/>
        </w:numPr>
        <w:rPr>
          <w:ins w:id="61" w:author="Karl Hammar" w:date="2018-04-18T10:54:00Z"/>
          <w:lang w:val="en-US"/>
        </w:rPr>
      </w:pPr>
      <w:proofErr w:type="gramStart"/>
      <w:ins w:id="62" w:author="Karl Hammar" w:date="2018-04-18T10:54:00Z">
        <w:r w:rsidRPr="00F72B57">
          <w:rPr>
            <w:lang w:val="en-US"/>
          </w:rPr>
          <w:t>Building</w:t>
        </w:r>
      </w:ins>
      <w:ins w:id="63" w:author="Karl Hammar" w:date="2018-04-18T10:55:00Z">
        <w:r>
          <w:rPr>
            <w:lang w:val="en-US"/>
          </w:rPr>
          <w:t>(</w:t>
        </w:r>
        <w:proofErr w:type="gramEnd"/>
        <w:r>
          <w:rPr>
            <w:lang w:val="en-US"/>
          </w:rPr>
          <w:t>clickable link)</w:t>
        </w:r>
      </w:ins>
      <w:ins w:id="64" w:author="Karl Hammar" w:date="2018-04-18T10:54:00Z">
        <w:r w:rsidRPr="00F72B57">
          <w:rPr>
            <w:lang w:val="en-US"/>
          </w:rPr>
          <w:t xml:space="preserve"> (e.g. building type specific vocabularies)</w:t>
        </w:r>
      </w:ins>
    </w:p>
    <w:p w14:paraId="543331DC" w14:textId="77777777" w:rsidR="00774627" w:rsidRDefault="00774627" w:rsidP="00774627">
      <w:pPr>
        <w:pStyle w:val="Liststycke"/>
        <w:numPr>
          <w:ilvl w:val="0"/>
          <w:numId w:val="3"/>
        </w:numPr>
        <w:rPr>
          <w:ins w:id="65" w:author="Karl Hammar" w:date="2018-04-18T10:54:00Z"/>
          <w:lang w:val="en-US"/>
        </w:rPr>
      </w:pPr>
      <w:proofErr w:type="gramStart"/>
      <w:ins w:id="66" w:author="Karl Hammar" w:date="2018-04-18T10:54:00Z">
        <w:r>
          <w:rPr>
            <w:lang w:val="en-US"/>
          </w:rPr>
          <w:t>Device(</w:t>
        </w:r>
        <w:proofErr w:type="gramEnd"/>
        <w:r>
          <w:rPr>
            <w:lang w:val="en-US"/>
          </w:rPr>
          <w:t>clickable link) (e.g. communication-</w:t>
        </w:r>
        <w:r w:rsidRPr="00F72B57">
          <w:rPr>
            <w:lang w:val="en-US"/>
          </w:rPr>
          <w:t>tech specific vocabularies and classes).</w:t>
        </w:r>
      </w:ins>
    </w:p>
    <w:p w14:paraId="4B0C95FE" w14:textId="77777777" w:rsidR="00774627" w:rsidRDefault="00774627" w:rsidP="00774627">
      <w:pPr>
        <w:rPr>
          <w:ins w:id="67" w:author="Karl Hammar" w:date="2018-04-18T10:54:00Z"/>
          <w:lang w:val="en-US"/>
        </w:rPr>
      </w:pPr>
    </w:p>
    <w:p w14:paraId="3CE31FA5" w14:textId="77777777" w:rsidR="00774627" w:rsidRDefault="00774627" w:rsidP="00774627">
      <w:pPr>
        <w:rPr>
          <w:ins w:id="68" w:author="Karl Hammar" w:date="2018-04-18T10:54:00Z"/>
          <w:lang w:val="en-US"/>
        </w:rPr>
      </w:pPr>
      <w:ins w:id="69" w:author="Karl Hammar" w:date="2018-04-18T10:54:00Z">
        <w:r w:rsidRPr="00586E2C">
          <w:rPr>
            <w:lang w:val="en-US"/>
          </w:rPr>
          <w:t xml:space="preserve">The purpose of using different </w:t>
        </w:r>
        <w:r>
          <w:rPr>
            <w:lang w:val="en-US"/>
          </w:rPr>
          <w:t xml:space="preserve">modules to model domain-specific details </w:t>
        </w:r>
        <w:r w:rsidRPr="00586E2C">
          <w:rPr>
            <w:lang w:val="en-US"/>
          </w:rPr>
          <w:t>is to facilit</w:t>
        </w:r>
        <w:r>
          <w:rPr>
            <w:lang w:val="en-US"/>
          </w:rPr>
          <w:t xml:space="preserve">ate customization for each user, e.g. a </w:t>
        </w:r>
        <w:r w:rsidRPr="003344A6">
          <w:rPr>
            <w:lang w:val="en-US"/>
          </w:rPr>
          <w:t xml:space="preserve">fictitious </w:t>
        </w:r>
        <w:proofErr w:type="spellStart"/>
        <w:r w:rsidRPr="003344A6">
          <w:rPr>
            <w:i/>
            <w:lang w:val="en-US"/>
          </w:rPr>
          <w:t>RetailPropertyOwner</w:t>
        </w:r>
        <w:proofErr w:type="spellEnd"/>
        <w:r>
          <w:rPr>
            <w:lang w:val="en-US"/>
          </w:rPr>
          <w:t xml:space="preserve"> might use the Core and Device modules just as they are, but might want to modify the Building module to reflect the type of business that they do (e.g., by providing a more suitable taxonomy of room types for retail real estate).</w:t>
        </w:r>
      </w:ins>
    </w:p>
    <w:p w14:paraId="7041C5C5" w14:textId="77777777" w:rsidR="00774627" w:rsidRDefault="00774627" w:rsidP="00774627">
      <w:pPr>
        <w:rPr>
          <w:ins w:id="70" w:author="Karl Hammar" w:date="2018-04-18T10:54:00Z"/>
          <w:lang w:val="en-US"/>
        </w:rPr>
      </w:pPr>
    </w:p>
    <w:p w14:paraId="264D05B0" w14:textId="77777777" w:rsidR="00774627" w:rsidRPr="00304AC8" w:rsidRDefault="00774627" w:rsidP="00774627">
      <w:pPr>
        <w:rPr>
          <w:ins w:id="71" w:author="Karl Hammar" w:date="2018-04-18T10:54:00Z"/>
          <w:lang w:val="en-US"/>
        </w:rPr>
      </w:pPr>
      <w:ins w:id="72" w:author="Karl Hammar" w:date="2018-04-18T10:54:00Z">
        <w:r>
          <w:rPr>
            <w:lang w:val="en-US"/>
          </w:rPr>
          <w:t xml:space="preserve">The Core module is an upper ontology supporting the more specific modules that model domain specific details. This structure makes it easy to in the future add more domain ontologies to expand the usefulness of the </w:t>
        </w:r>
        <w:proofErr w:type="spellStart"/>
        <w:r>
          <w:rPr>
            <w:lang w:val="en-US"/>
          </w:rPr>
          <w:t>RealEstateCore</w:t>
        </w:r>
        <w:proofErr w:type="spellEnd"/>
        <w:r>
          <w:rPr>
            <w:lang w:val="en-US"/>
          </w:rPr>
          <w:t>.</w:t>
        </w:r>
        <w:r>
          <w:rPr>
            <w:i/>
            <w:lang w:val="en-US"/>
          </w:rPr>
          <w:t xml:space="preserve"> </w:t>
        </w:r>
        <w:r w:rsidRPr="00304AC8">
          <w:rPr>
            <w:lang w:val="en-US"/>
          </w:rPr>
          <w:t xml:space="preserve">During Q2-2018, the REC consortium is planning to add develop modules covering Access Control (door locks, </w:t>
        </w:r>
        <w:proofErr w:type="gramStart"/>
        <w:r w:rsidRPr="00304AC8">
          <w:rPr>
            <w:lang w:val="en-US"/>
          </w:rPr>
          <w:t>etc. )</w:t>
        </w:r>
        <w:proofErr w:type="gramEnd"/>
        <w:r w:rsidRPr="00304AC8">
          <w:rPr>
            <w:lang w:val="en-US"/>
          </w:rPr>
          <w:t xml:space="preserve"> and Energy (consumers, producers, storage, prioritizations, etc.).</w:t>
        </w:r>
      </w:ins>
    </w:p>
    <w:p w14:paraId="1768B73C" w14:textId="77777777" w:rsidR="00B92AD2" w:rsidRDefault="00B92AD2" w:rsidP="009D37E7">
      <w:pPr>
        <w:rPr>
          <w:ins w:id="73" w:author="Erik Wallin" w:date="2018-04-19T10:09:00Z"/>
          <w:lang w:val="en-US"/>
        </w:rPr>
      </w:pPr>
    </w:p>
    <w:p w14:paraId="03A4DDB3" w14:textId="77777777" w:rsidR="00204CE7" w:rsidRDefault="00204CE7" w:rsidP="009D37E7">
      <w:pPr>
        <w:rPr>
          <w:ins w:id="74" w:author="Erik Wallin" w:date="2018-04-19T10:10:00Z"/>
          <w:lang w:val="en-US"/>
        </w:rPr>
      </w:pPr>
    </w:p>
    <w:p w14:paraId="66D9CD1A" w14:textId="77777777" w:rsidR="00204CE7" w:rsidRPr="00043FE8" w:rsidRDefault="00204CE7" w:rsidP="00204CE7">
      <w:pPr>
        <w:rPr>
          <w:ins w:id="75" w:author="Erik Wallin" w:date="2018-04-19T10:11:00Z"/>
          <w:b/>
          <w:lang w:val="en-US"/>
        </w:rPr>
      </w:pPr>
      <w:ins w:id="76" w:author="Erik Wallin" w:date="2018-04-19T10:11:00Z">
        <w:r w:rsidRPr="00043FE8">
          <w:rPr>
            <w:b/>
            <w:lang w:val="en-US"/>
          </w:rPr>
          <w:t xml:space="preserve">The </w:t>
        </w:r>
        <w:proofErr w:type="spellStart"/>
        <w:r w:rsidRPr="00043FE8">
          <w:rPr>
            <w:b/>
            <w:lang w:val="en-US"/>
          </w:rPr>
          <w:t>RealEstateCore’s</w:t>
        </w:r>
        <w:proofErr w:type="spellEnd"/>
        <w:r w:rsidRPr="00043FE8">
          <w:rPr>
            <w:b/>
            <w:lang w:val="en-US"/>
          </w:rPr>
          <w:t xml:space="preserve"> contribution</w:t>
        </w:r>
      </w:ins>
    </w:p>
    <w:p w14:paraId="4CF862AC" w14:textId="77777777" w:rsidR="00386AFA" w:rsidRDefault="00386AFA" w:rsidP="00386AFA">
      <w:pPr>
        <w:rPr>
          <w:ins w:id="77" w:author="Erik Wallin" w:date="2018-04-19T10:17:00Z"/>
          <w:lang w:val="en-US"/>
        </w:rPr>
      </w:pPr>
      <w:ins w:id="78" w:author="Erik Wallin" w:date="2018-04-19T10:17:00Z">
        <w:r>
          <w:rPr>
            <w:lang w:val="en-US"/>
          </w:rPr>
          <w:t xml:space="preserve">The </w:t>
        </w:r>
        <w:proofErr w:type="spellStart"/>
        <w:r>
          <w:rPr>
            <w:lang w:val="en-US"/>
          </w:rPr>
          <w:t>RealEstateCore</w:t>
        </w:r>
        <w:proofErr w:type="spellEnd"/>
        <w:r>
          <w:rPr>
            <w:lang w:val="en-US"/>
          </w:rPr>
          <w:t xml:space="preserve"> is merely a summarization or finding-the-least-common-denominator-</w:t>
        </w:r>
        <w:proofErr w:type="spellStart"/>
        <w:r>
          <w:rPr>
            <w:lang w:val="en-US"/>
          </w:rPr>
          <w:t>excercise</w:t>
        </w:r>
        <w:proofErr w:type="spellEnd"/>
        <w:r>
          <w:rPr>
            <w:lang w:val="en-US"/>
          </w:rPr>
          <w:t xml:space="preserve"> of different leading standards within the domains BIM, Control, and IoT. </w:t>
        </w:r>
      </w:ins>
    </w:p>
    <w:p w14:paraId="6FEE4782" w14:textId="77777777" w:rsidR="00386AFA" w:rsidRDefault="00386AFA" w:rsidP="00386AFA">
      <w:pPr>
        <w:rPr>
          <w:ins w:id="79" w:author="Erik Wallin" w:date="2018-04-19T10:17:00Z"/>
          <w:lang w:val="en-US"/>
        </w:rPr>
      </w:pPr>
      <w:ins w:id="80" w:author="Erik Wallin" w:date="2018-04-19T10:17:00Z">
        <w:r>
          <w:rPr>
            <w:lang w:val="en-US"/>
          </w:rPr>
          <w:t xml:space="preserve">The major contribution of the </w:t>
        </w:r>
        <w:proofErr w:type="spellStart"/>
        <w:r>
          <w:rPr>
            <w:lang w:val="en-US"/>
          </w:rPr>
          <w:t>RealEstateCore</w:t>
        </w:r>
        <w:proofErr w:type="spellEnd"/>
        <w:r>
          <w:rPr>
            <w:lang w:val="en-US"/>
          </w:rPr>
          <w:t xml:space="preserve"> is the invention of separating what is being measured (</w:t>
        </w:r>
        <w:proofErr w:type="spellStart"/>
        <w:proofErr w:type="gramStart"/>
        <w:r>
          <w:rPr>
            <w:lang w:val="en-US"/>
          </w:rPr>
          <w:t>rec:QuantityKind</w:t>
        </w:r>
        <w:proofErr w:type="spellEnd"/>
        <w:proofErr w:type="gramEnd"/>
        <w:r>
          <w:rPr>
            <w:lang w:val="en-US"/>
          </w:rPr>
          <w:t>) and where it is taking place (</w:t>
        </w:r>
        <w:proofErr w:type="spellStart"/>
        <w:r>
          <w:rPr>
            <w:lang w:val="en-US"/>
          </w:rPr>
          <w:t>rec:PlacementType</w:t>
        </w:r>
        <w:proofErr w:type="spellEnd"/>
        <w:r>
          <w:rPr>
            <w:lang w:val="en-US"/>
          </w:rPr>
          <w:t xml:space="preserve">). This separation and deconstruction gives a precision in describing the characteristics of </w:t>
        </w:r>
        <w:proofErr w:type="gramStart"/>
        <w:r>
          <w:rPr>
            <w:lang w:val="en-US"/>
          </w:rPr>
          <w:t>a  measured</w:t>
        </w:r>
        <w:proofErr w:type="gramEnd"/>
        <w:r>
          <w:rPr>
            <w:lang w:val="en-US"/>
          </w:rPr>
          <w:t xml:space="preserve"> value (or an actuation). </w:t>
        </w:r>
      </w:ins>
    </w:p>
    <w:p w14:paraId="54DF2FED" w14:textId="77777777" w:rsidR="00CA22FD" w:rsidRDefault="00CA22FD" w:rsidP="00204CE7">
      <w:pPr>
        <w:rPr>
          <w:ins w:id="81" w:author="Erik Wallin" w:date="2018-04-19T10:17:00Z"/>
          <w:lang w:val="en-US"/>
        </w:rPr>
      </w:pPr>
    </w:p>
    <w:p w14:paraId="5E9657A8" w14:textId="0C957D9F" w:rsidR="00F72B57" w:rsidDel="00774627" w:rsidRDefault="009D37E7" w:rsidP="009D37E7">
      <w:pPr>
        <w:rPr>
          <w:del w:id="82" w:author="Karl Hammar" w:date="2018-04-18T10:54:00Z"/>
          <w:lang w:val="en-US"/>
        </w:rPr>
      </w:pPr>
      <w:del w:id="83" w:author="Karl Hammar" w:date="2018-04-18T10:54:00Z">
        <w:r w:rsidRPr="00586E2C" w:rsidDel="00774627">
          <w:rPr>
            <w:lang w:val="en-US"/>
          </w:rPr>
          <w:delText>The RealEstateCore consist of a set of modu</w:delText>
        </w:r>
        <w:r w:rsidR="00931413" w:rsidDel="00774627">
          <w:rPr>
            <w:lang w:val="en-US"/>
          </w:rPr>
          <w:delText xml:space="preserve">les and controlled vocabularies. </w:delText>
        </w:r>
        <w:r w:rsidRPr="00586E2C" w:rsidDel="00774627">
          <w:rPr>
            <w:lang w:val="en-US"/>
          </w:rPr>
          <w:delText>The modul</w:delText>
        </w:r>
        <w:r w:rsidR="00931413" w:rsidDel="00774627">
          <w:rPr>
            <w:lang w:val="en-US"/>
          </w:rPr>
          <w:delText>e</w:delText>
        </w:r>
        <w:r w:rsidRPr="00586E2C" w:rsidDel="00774627">
          <w:rPr>
            <w:lang w:val="en-US"/>
          </w:rPr>
          <w:delText xml:space="preserve">s </w:delText>
        </w:r>
        <w:r w:rsidR="00FC275F" w:rsidDel="00774627">
          <w:rPr>
            <w:lang w:val="en-US"/>
          </w:rPr>
          <w:delText>developed in current version are:</w:delText>
        </w:r>
      </w:del>
    </w:p>
    <w:p w14:paraId="2679E1FF" w14:textId="0564A7CE" w:rsidR="00F72B57" w:rsidRPr="00F72B57" w:rsidDel="00774627" w:rsidRDefault="00F34F2D" w:rsidP="00F72B57">
      <w:pPr>
        <w:pStyle w:val="Liststycke"/>
        <w:numPr>
          <w:ilvl w:val="0"/>
          <w:numId w:val="3"/>
        </w:numPr>
        <w:rPr>
          <w:del w:id="84" w:author="Karl Hammar" w:date="2018-04-18T10:54:00Z"/>
          <w:lang w:val="en-US"/>
        </w:rPr>
      </w:pPr>
      <w:del w:id="85" w:author="Karl Hammar" w:date="2018-04-18T10:54:00Z">
        <w:r w:rsidRPr="00F72B57" w:rsidDel="00774627">
          <w:rPr>
            <w:lang w:val="en-US"/>
          </w:rPr>
          <w:delText>Core (with common terms and properties, e.g. time, units, agent</w:delText>
        </w:r>
        <w:r w:rsidR="00F72B57" w:rsidRPr="00F72B57" w:rsidDel="00774627">
          <w:rPr>
            <w:lang w:val="en-US"/>
          </w:rPr>
          <w:delText>)</w:delText>
        </w:r>
      </w:del>
    </w:p>
    <w:p w14:paraId="47D75D25" w14:textId="724DDDCB" w:rsidR="00F72B57" w:rsidRPr="00F72B57" w:rsidDel="00774627" w:rsidRDefault="00F34F2D" w:rsidP="00F72B57">
      <w:pPr>
        <w:pStyle w:val="Liststycke"/>
        <w:numPr>
          <w:ilvl w:val="0"/>
          <w:numId w:val="3"/>
        </w:numPr>
        <w:rPr>
          <w:del w:id="86" w:author="Karl Hammar" w:date="2018-04-18T10:54:00Z"/>
          <w:lang w:val="en-US"/>
        </w:rPr>
      </w:pPr>
      <w:del w:id="87" w:author="Karl Hammar" w:date="2018-04-18T10:54:00Z">
        <w:r w:rsidRPr="00F72B57" w:rsidDel="00774627">
          <w:rPr>
            <w:lang w:val="en-US"/>
          </w:rPr>
          <w:delText>Building (e.g. building type specific vocabularies</w:delText>
        </w:r>
        <w:r w:rsidR="00F72B57" w:rsidRPr="00F72B57" w:rsidDel="00774627">
          <w:rPr>
            <w:lang w:val="en-US"/>
          </w:rPr>
          <w:delText>)</w:delText>
        </w:r>
      </w:del>
    </w:p>
    <w:p w14:paraId="613E6BE4" w14:textId="1DB6F0FB" w:rsidR="00931413" w:rsidDel="00774627" w:rsidRDefault="00A87ADD" w:rsidP="00F72B57">
      <w:pPr>
        <w:pStyle w:val="Liststycke"/>
        <w:numPr>
          <w:ilvl w:val="0"/>
          <w:numId w:val="3"/>
        </w:numPr>
        <w:rPr>
          <w:del w:id="88" w:author="Karl Hammar" w:date="2018-04-18T10:54:00Z"/>
          <w:lang w:val="en-US"/>
        </w:rPr>
      </w:pPr>
      <w:del w:id="89" w:author="Karl Hammar" w:date="2018-04-18T10:54:00Z">
        <w:r w:rsidDel="00774627">
          <w:rPr>
            <w:lang w:val="en-US"/>
          </w:rPr>
          <w:delText>Device (e.g. communication-</w:delText>
        </w:r>
        <w:r w:rsidR="00F34F2D" w:rsidRPr="00F72B57" w:rsidDel="00774627">
          <w:rPr>
            <w:lang w:val="en-US"/>
          </w:rPr>
          <w:delText>tech specific vocabularies and classes).</w:delText>
        </w:r>
      </w:del>
    </w:p>
    <w:p w14:paraId="122E872A" w14:textId="0E47986A" w:rsidR="00563218" w:rsidDel="00774627" w:rsidRDefault="00563218" w:rsidP="00563218">
      <w:pPr>
        <w:rPr>
          <w:del w:id="90" w:author="Karl Hammar" w:date="2018-04-18T10:54:00Z"/>
          <w:lang w:val="en-US"/>
        </w:rPr>
      </w:pPr>
    </w:p>
    <w:p w14:paraId="7ADE0DE1" w14:textId="2E3D75E8" w:rsidR="00563218" w:rsidDel="00774627" w:rsidRDefault="00563218" w:rsidP="00563218">
      <w:pPr>
        <w:rPr>
          <w:del w:id="91" w:author="Karl Hammar" w:date="2018-04-18T10:54:00Z"/>
          <w:lang w:val="en-US"/>
        </w:rPr>
      </w:pPr>
      <w:del w:id="92" w:author="Karl Hammar" w:date="2018-04-18T10:54:00Z">
        <w:r w:rsidDel="00774627">
          <w:rPr>
            <w:lang w:val="en-US"/>
          </w:rPr>
          <w:delText>[image: modules.jpg]</w:delText>
        </w:r>
      </w:del>
    </w:p>
    <w:p w14:paraId="01C8BD0A" w14:textId="06E11755" w:rsidR="00790C4D" w:rsidDel="00774627" w:rsidRDefault="00790C4D" w:rsidP="00563218">
      <w:pPr>
        <w:rPr>
          <w:del w:id="93" w:author="Karl Hammar" w:date="2018-04-18T10:54:00Z"/>
          <w:lang w:val="en-US"/>
        </w:rPr>
      </w:pPr>
    </w:p>
    <w:p w14:paraId="0D08EB8C" w14:textId="7715DA95" w:rsidR="00790C4D" w:rsidRPr="00563218" w:rsidDel="00774627" w:rsidRDefault="00790C4D" w:rsidP="00563218">
      <w:pPr>
        <w:rPr>
          <w:del w:id="94" w:author="Karl Hammar" w:date="2018-04-18T10:54:00Z"/>
          <w:lang w:val="en-US"/>
        </w:rPr>
      </w:pPr>
      <w:del w:id="95" w:author="Karl Hammar" w:date="2018-04-18T10:54:00Z">
        <w:r w:rsidDel="00774627">
          <w:rPr>
            <w:lang w:val="en-US"/>
          </w:rPr>
          <w:delText>Click here to get to the Building [link to Building] and Device [link to Device] ontology module.</w:delText>
        </w:r>
      </w:del>
    </w:p>
    <w:p w14:paraId="6BDB13B6" w14:textId="1C6F7A1F" w:rsidR="00F34F2D" w:rsidDel="00774627" w:rsidRDefault="00F34F2D" w:rsidP="009D37E7">
      <w:pPr>
        <w:rPr>
          <w:del w:id="96" w:author="Karl Hammar" w:date="2018-04-18T10:54:00Z"/>
          <w:lang w:val="en-US"/>
        </w:rPr>
      </w:pPr>
    </w:p>
    <w:p w14:paraId="4F36C75C" w14:textId="2353E186" w:rsidR="004749FD" w:rsidDel="00774627" w:rsidRDefault="004749FD" w:rsidP="009D37E7">
      <w:pPr>
        <w:rPr>
          <w:del w:id="97" w:author="Karl Hammar" w:date="2018-04-18T10:54:00Z"/>
          <w:lang w:val="en-US"/>
        </w:rPr>
      </w:pPr>
      <w:del w:id="98" w:author="Karl Hammar" w:date="2018-04-18T10:54:00Z">
        <w:r w:rsidDel="00774627">
          <w:rPr>
            <w:lang w:val="en-US"/>
          </w:rPr>
          <w:delText xml:space="preserve">The Core can be seen as an upper ontology for the domain ontologies. </w:delText>
        </w:r>
        <w:r w:rsidR="00282ADF" w:rsidDel="00774627">
          <w:rPr>
            <w:lang w:val="en-US"/>
          </w:rPr>
          <w:delText>This makes it</w:delText>
        </w:r>
        <w:r w:rsidDel="00774627">
          <w:rPr>
            <w:lang w:val="en-US"/>
          </w:rPr>
          <w:delText xml:space="preserve"> flexible and easy to add </w:delText>
        </w:r>
        <w:r w:rsidR="007305C1" w:rsidDel="00774627">
          <w:rPr>
            <w:lang w:val="en-US"/>
          </w:rPr>
          <w:delText xml:space="preserve">more domain ontologies </w:delText>
        </w:r>
        <w:r w:rsidR="00282ADF" w:rsidDel="00774627">
          <w:rPr>
            <w:lang w:val="en-US"/>
          </w:rPr>
          <w:delText xml:space="preserve">in order </w:delText>
        </w:r>
        <w:r w:rsidR="007305C1" w:rsidDel="00774627">
          <w:rPr>
            <w:lang w:val="en-US"/>
          </w:rPr>
          <w:delText>to expand the usefulness of the RealEstateCore.</w:delText>
        </w:r>
      </w:del>
    </w:p>
    <w:p w14:paraId="0E5C9E62" w14:textId="63FF9689" w:rsidR="00695AEF" w:rsidDel="00774627" w:rsidRDefault="00695AEF" w:rsidP="009D37E7">
      <w:pPr>
        <w:rPr>
          <w:del w:id="99" w:author="Karl Hammar" w:date="2018-04-18T10:54:00Z"/>
          <w:lang w:val="en-US"/>
        </w:rPr>
      </w:pPr>
    </w:p>
    <w:p w14:paraId="0EBC6E50" w14:textId="5C903D54" w:rsidR="00695AEF" w:rsidRPr="00695AEF" w:rsidDel="00774627" w:rsidRDefault="00695AEF" w:rsidP="00695AEF">
      <w:pPr>
        <w:rPr>
          <w:del w:id="100" w:author="Karl Hammar" w:date="2018-04-18T10:54:00Z"/>
          <w:i/>
          <w:lang w:val="en-US"/>
        </w:rPr>
      </w:pPr>
      <w:del w:id="101" w:author="Karl Hammar" w:date="2018-04-18T10:54:00Z">
        <w:r w:rsidRPr="00695AEF" w:rsidDel="00774627">
          <w:rPr>
            <w:i/>
            <w:lang w:val="en-US"/>
          </w:rPr>
          <w:delText xml:space="preserve">During </w:delText>
        </w:r>
        <w:r w:rsidDel="00774627">
          <w:rPr>
            <w:i/>
            <w:lang w:val="en-US"/>
          </w:rPr>
          <w:delText>Q2-</w:delText>
        </w:r>
        <w:r w:rsidRPr="00695AEF" w:rsidDel="00774627">
          <w:rPr>
            <w:i/>
            <w:lang w:val="en-US"/>
          </w:rPr>
          <w:delText>2018, the modules AccessControl (door locks, etc. ) and Energy (consumers, producers, storage, prioritizations, etc.) are expected to be added.</w:delText>
        </w:r>
      </w:del>
    </w:p>
    <w:p w14:paraId="038AEAD1" w14:textId="248DACFD" w:rsidR="004749FD" w:rsidDel="00774627" w:rsidRDefault="004749FD" w:rsidP="009D37E7">
      <w:pPr>
        <w:rPr>
          <w:del w:id="102" w:author="Karl Hammar" w:date="2018-04-18T10:54:00Z"/>
          <w:lang w:val="en-US"/>
        </w:rPr>
      </w:pPr>
    </w:p>
    <w:p w14:paraId="3C3F4103" w14:textId="655F6808" w:rsidR="009D37E7" w:rsidDel="00774627" w:rsidRDefault="009D37E7" w:rsidP="009D37E7">
      <w:pPr>
        <w:rPr>
          <w:del w:id="103" w:author="Karl Hammar" w:date="2018-04-18T10:54:00Z"/>
          <w:lang w:val="en-US"/>
        </w:rPr>
      </w:pPr>
      <w:del w:id="104" w:author="Karl Hammar" w:date="2018-04-18T10:54:00Z">
        <w:r w:rsidRPr="00586E2C" w:rsidDel="00774627">
          <w:rPr>
            <w:lang w:val="en-US"/>
          </w:rPr>
          <w:delText>The purpose of using different domain ontologies</w:delText>
        </w:r>
        <w:r w:rsidR="003344A6" w:rsidDel="00774627">
          <w:rPr>
            <w:lang w:val="en-US"/>
          </w:rPr>
          <w:delText xml:space="preserve"> (Modules)</w:delText>
        </w:r>
        <w:r w:rsidRPr="00586E2C" w:rsidDel="00774627">
          <w:rPr>
            <w:lang w:val="en-US"/>
          </w:rPr>
          <w:delText xml:space="preserve"> is to facilit</w:delText>
        </w:r>
        <w:r w:rsidR="003344A6" w:rsidDel="00774627">
          <w:rPr>
            <w:lang w:val="en-US"/>
          </w:rPr>
          <w:delText xml:space="preserve">ate customization for each user, e.g. a </w:delText>
        </w:r>
        <w:r w:rsidR="003344A6" w:rsidRPr="003344A6" w:rsidDel="00774627">
          <w:rPr>
            <w:lang w:val="en-US"/>
          </w:rPr>
          <w:delText xml:space="preserve">fictitious </w:delText>
        </w:r>
        <w:r w:rsidR="003344A6" w:rsidRPr="003344A6" w:rsidDel="00774627">
          <w:rPr>
            <w:i/>
            <w:lang w:val="en-US"/>
          </w:rPr>
          <w:delText>RetailPropertyOwner</w:delText>
        </w:r>
        <w:r w:rsidR="003344A6" w:rsidDel="00774627">
          <w:rPr>
            <w:lang w:val="en-US"/>
          </w:rPr>
          <w:delText xml:space="preserve"> uses the Core and Device as they are</w:delText>
        </w:r>
        <w:r w:rsidR="004749FD" w:rsidDel="00774627">
          <w:rPr>
            <w:lang w:val="en-US"/>
          </w:rPr>
          <w:delText>,</w:delText>
        </w:r>
        <w:r w:rsidR="003344A6" w:rsidDel="00774627">
          <w:rPr>
            <w:lang w:val="en-US"/>
          </w:rPr>
          <w:delText xml:space="preserve"> takes the Building and modifies it to reflect the type of business that they do (e.g. a more suitable taxonomy of room types for retail).</w:delText>
        </w:r>
      </w:del>
    </w:p>
    <w:p w14:paraId="4CFCCE41" w14:textId="77777777" w:rsidR="00C179BE" w:rsidDel="00677E8F" w:rsidRDefault="00C179BE" w:rsidP="009D37E7">
      <w:pPr>
        <w:rPr>
          <w:del w:id="105" w:author="Erik Wallin" w:date="2018-04-19T10:20:00Z"/>
          <w:lang w:val="en-US"/>
        </w:rPr>
      </w:pPr>
    </w:p>
    <w:p w14:paraId="3136983E" w14:textId="77777777" w:rsidR="002A6E2E" w:rsidRPr="00586E2C" w:rsidRDefault="002A6E2E" w:rsidP="009D37E7">
      <w:pPr>
        <w:rPr>
          <w:lang w:val="en-US"/>
        </w:rPr>
      </w:pPr>
    </w:p>
    <w:p w14:paraId="0506DA1F" w14:textId="77777777" w:rsidR="009D37E7" w:rsidRPr="002A6E2E" w:rsidRDefault="009D37E7" w:rsidP="009D37E7">
      <w:pPr>
        <w:rPr>
          <w:b/>
          <w:lang w:val="en-US"/>
        </w:rPr>
      </w:pPr>
      <w:r w:rsidRPr="002A6E2E">
        <w:rPr>
          <w:b/>
          <w:lang w:val="en-US"/>
        </w:rPr>
        <w:t>Openness – Share the knowledge in order to scale</w:t>
      </w:r>
    </w:p>
    <w:p w14:paraId="72EA7D3F" w14:textId="434A3679" w:rsidR="009D37E7" w:rsidRPr="00586E2C" w:rsidRDefault="009D37E7" w:rsidP="009D37E7">
      <w:pPr>
        <w:rPr>
          <w:lang w:val="en-US"/>
        </w:rPr>
      </w:pPr>
      <w:r w:rsidRPr="00586E2C">
        <w:rPr>
          <w:lang w:val="en-US"/>
        </w:rPr>
        <w:t xml:space="preserve">A consortium </w:t>
      </w:r>
      <w:r w:rsidR="00A54270">
        <w:rPr>
          <w:lang w:val="en-US"/>
        </w:rPr>
        <w:t>was</w:t>
      </w:r>
      <w:r w:rsidRPr="00586E2C">
        <w:rPr>
          <w:lang w:val="en-US"/>
        </w:rPr>
        <w:t xml:space="preserve"> formed </w:t>
      </w:r>
      <w:r w:rsidR="00A54270">
        <w:rPr>
          <w:lang w:val="en-US"/>
        </w:rPr>
        <w:t xml:space="preserve">2017 </w:t>
      </w:r>
      <w:r w:rsidRPr="00586E2C">
        <w:rPr>
          <w:lang w:val="en-US"/>
        </w:rPr>
        <w:t xml:space="preserve">with </w:t>
      </w:r>
      <w:proofErr w:type="spellStart"/>
      <w:r w:rsidRPr="00586E2C">
        <w:rPr>
          <w:lang w:val="en-US"/>
        </w:rPr>
        <w:t>Vasakronan</w:t>
      </w:r>
      <w:proofErr w:type="spellEnd"/>
      <w:r w:rsidRPr="00586E2C">
        <w:rPr>
          <w:lang w:val="en-US"/>
        </w:rPr>
        <w:t xml:space="preserve"> AB, </w:t>
      </w:r>
      <w:proofErr w:type="spellStart"/>
      <w:r w:rsidRPr="00586E2C">
        <w:rPr>
          <w:lang w:val="en-US"/>
        </w:rPr>
        <w:t>Akademiska</w:t>
      </w:r>
      <w:proofErr w:type="spellEnd"/>
      <w:r w:rsidRPr="00586E2C">
        <w:rPr>
          <w:lang w:val="en-US"/>
        </w:rPr>
        <w:t xml:space="preserve"> Hus AB, </w:t>
      </w:r>
      <w:proofErr w:type="spellStart"/>
      <w:r w:rsidRPr="00586E2C">
        <w:rPr>
          <w:lang w:val="en-US"/>
        </w:rPr>
        <w:t>Klipsk</w:t>
      </w:r>
      <w:proofErr w:type="spellEnd"/>
      <w:r w:rsidRPr="00586E2C">
        <w:rPr>
          <w:lang w:val="en-US"/>
        </w:rPr>
        <w:t xml:space="preserve"> AB, and </w:t>
      </w:r>
      <w:proofErr w:type="spellStart"/>
      <w:r w:rsidRPr="00586E2C">
        <w:rPr>
          <w:lang w:val="en-US"/>
        </w:rPr>
        <w:t>Willhem</w:t>
      </w:r>
      <w:proofErr w:type="spellEnd"/>
      <w:r w:rsidRPr="00586E2C">
        <w:rPr>
          <w:lang w:val="en-US"/>
        </w:rPr>
        <w:t xml:space="preserve"> AB as </w:t>
      </w:r>
      <w:r w:rsidR="00A54270">
        <w:rPr>
          <w:lang w:val="en-US"/>
        </w:rPr>
        <w:t>the founders and main sponsors</w:t>
      </w:r>
      <w:ins w:id="106" w:author="Karl Hammar" w:date="2018-04-18T10:55:00Z">
        <w:r w:rsidR="00774627">
          <w:rPr>
            <w:lang w:val="en-US"/>
          </w:rPr>
          <w:t xml:space="preserve"> of the </w:t>
        </w:r>
      </w:ins>
      <w:proofErr w:type="spellStart"/>
      <w:ins w:id="107" w:author="Karl Hammar" w:date="2018-04-18T10:56:00Z">
        <w:r w:rsidR="00774627">
          <w:rPr>
            <w:lang w:val="en-US"/>
          </w:rPr>
          <w:t>RealEstateCore</w:t>
        </w:r>
        <w:proofErr w:type="spellEnd"/>
        <w:r w:rsidR="00774627" w:rsidRPr="00586E2C">
          <w:rPr>
            <w:lang w:val="en-US"/>
          </w:rPr>
          <w:t xml:space="preserve"> </w:t>
        </w:r>
      </w:ins>
      <w:ins w:id="108" w:author="Karl Hammar" w:date="2018-04-18T10:55:00Z">
        <w:r w:rsidR="00774627">
          <w:rPr>
            <w:lang w:val="en-US"/>
          </w:rPr>
          <w:t>project.</w:t>
        </w:r>
      </w:ins>
      <w:del w:id="109" w:author="Karl Hammar" w:date="2018-04-18T10:55:00Z">
        <w:r w:rsidR="00A54270" w:rsidDel="00774627">
          <w:rPr>
            <w:lang w:val="en-US"/>
          </w:rPr>
          <w:delText>.</w:delText>
        </w:r>
      </w:del>
    </w:p>
    <w:p w14:paraId="5434C4BA" w14:textId="77777777" w:rsidR="001D0DE8" w:rsidRDefault="001D0DE8" w:rsidP="009D37E7">
      <w:pPr>
        <w:rPr>
          <w:lang w:val="en-US"/>
        </w:rPr>
      </w:pPr>
    </w:p>
    <w:p w14:paraId="28D3DD9D" w14:textId="7F6FF874" w:rsidR="009D37E7" w:rsidRPr="00586E2C" w:rsidRDefault="001D0DE8" w:rsidP="009D37E7">
      <w:pPr>
        <w:rPr>
          <w:lang w:val="en-US"/>
        </w:rPr>
      </w:pPr>
      <w:r>
        <w:rPr>
          <w:lang w:val="en-US"/>
        </w:rPr>
        <w:t>[</w:t>
      </w:r>
      <w:r w:rsidR="009D37E7" w:rsidRPr="00586E2C">
        <w:rPr>
          <w:lang w:val="en-US"/>
        </w:rPr>
        <w:t xml:space="preserve">links to </w:t>
      </w:r>
      <w:r w:rsidR="00A54270">
        <w:rPr>
          <w:lang w:val="en-US"/>
        </w:rPr>
        <w:t xml:space="preserve">clickable </w:t>
      </w:r>
      <w:r w:rsidR="009D37E7" w:rsidRPr="00586E2C">
        <w:rPr>
          <w:lang w:val="en-US"/>
        </w:rPr>
        <w:t>logos on a row /</w:t>
      </w:r>
      <w:proofErr w:type="spellStart"/>
      <w:r w:rsidR="009D37E7" w:rsidRPr="00586E2C">
        <w:rPr>
          <w:lang w:val="en-US"/>
        </w:rPr>
        <w:t>img</w:t>
      </w:r>
      <w:proofErr w:type="spellEnd"/>
      <w:r w:rsidR="009D37E7" w:rsidRPr="00586E2C">
        <w:rPr>
          <w:lang w:val="en-US"/>
        </w:rPr>
        <w:t>/vk_small.jp, /</w:t>
      </w:r>
      <w:proofErr w:type="spellStart"/>
      <w:r w:rsidR="009D37E7" w:rsidRPr="00586E2C">
        <w:rPr>
          <w:lang w:val="en-US"/>
        </w:rPr>
        <w:t>img</w:t>
      </w:r>
      <w:proofErr w:type="spellEnd"/>
      <w:r w:rsidR="009D37E7" w:rsidRPr="00586E2C">
        <w:rPr>
          <w:lang w:val="en-US"/>
        </w:rPr>
        <w:t>/ah_small.jp, /</w:t>
      </w:r>
      <w:proofErr w:type="spellStart"/>
      <w:r w:rsidR="009D37E7" w:rsidRPr="00586E2C">
        <w:rPr>
          <w:lang w:val="en-US"/>
        </w:rPr>
        <w:t>img</w:t>
      </w:r>
      <w:proofErr w:type="spellEnd"/>
      <w:r w:rsidR="009D37E7" w:rsidRPr="00586E2C">
        <w:rPr>
          <w:lang w:val="en-US"/>
        </w:rPr>
        <w:t xml:space="preserve">/klipsk_small.jp, </w:t>
      </w:r>
      <w:r>
        <w:rPr>
          <w:lang w:val="en-US"/>
        </w:rPr>
        <w:t>/img/wh_small.jp]</w:t>
      </w:r>
    </w:p>
    <w:p w14:paraId="62E99019" w14:textId="77777777" w:rsidR="009D37E7" w:rsidRPr="00586E2C" w:rsidRDefault="009D37E7" w:rsidP="009D37E7">
      <w:pPr>
        <w:rPr>
          <w:lang w:val="en-US"/>
        </w:rPr>
      </w:pPr>
    </w:p>
    <w:p w14:paraId="29873570" w14:textId="77777777" w:rsidR="005E55D9" w:rsidRDefault="009D37E7" w:rsidP="009D37E7">
      <w:pPr>
        <w:rPr>
          <w:lang w:val="en-US"/>
        </w:rPr>
      </w:pPr>
      <w:r w:rsidRPr="00586E2C">
        <w:rPr>
          <w:lang w:val="en-US"/>
        </w:rPr>
        <w:t>The purpose of the consortium is to create an environment for cooperation and sharing of knowledge betwee</w:t>
      </w:r>
      <w:r w:rsidR="005E55D9">
        <w:rPr>
          <w:lang w:val="en-US"/>
        </w:rPr>
        <w:t>n property owners and partners.</w:t>
      </w:r>
    </w:p>
    <w:p w14:paraId="77F0975B" w14:textId="77777777" w:rsidR="00774627" w:rsidRDefault="00774627" w:rsidP="009D37E7">
      <w:pPr>
        <w:rPr>
          <w:ins w:id="110" w:author="Karl Hammar" w:date="2018-04-18T10:56:00Z"/>
          <w:lang w:val="en-US"/>
        </w:rPr>
      </w:pPr>
    </w:p>
    <w:p w14:paraId="13F26036" w14:textId="03B4334F" w:rsidR="002A6E2E" w:rsidRDefault="009D37E7" w:rsidP="009D37E7">
      <w:pPr>
        <w:rPr>
          <w:lang w:val="en-US"/>
        </w:rPr>
      </w:pPr>
      <w:r w:rsidRPr="00586E2C">
        <w:rPr>
          <w:lang w:val="en-US"/>
        </w:rPr>
        <w:t xml:space="preserve">The </w:t>
      </w:r>
      <w:del w:id="111" w:author="Karl Hammar" w:date="2018-04-18T10:56:00Z">
        <w:r w:rsidRPr="00586E2C" w:rsidDel="00774627">
          <w:rPr>
            <w:lang w:val="en-US"/>
          </w:rPr>
          <w:delText xml:space="preserve">RealEstateCore </w:delText>
        </w:r>
      </w:del>
      <w:r w:rsidRPr="00586E2C">
        <w:rPr>
          <w:lang w:val="en-US"/>
        </w:rPr>
        <w:t xml:space="preserve">Consortium is working together with </w:t>
      </w:r>
      <w:r w:rsidR="00A66BEA">
        <w:rPr>
          <w:lang w:val="en-US"/>
        </w:rPr>
        <w:t xml:space="preserve">the academia </w:t>
      </w:r>
      <w:r w:rsidR="00681AEA">
        <w:rPr>
          <w:lang w:val="en-US"/>
        </w:rPr>
        <w:t>(</w:t>
      </w:r>
      <w:r w:rsidR="00681AEA" w:rsidRPr="00586E2C">
        <w:rPr>
          <w:lang w:val="en-US"/>
        </w:rPr>
        <w:t>Dr. Karl Hammar, Jönköping University, Sweden</w:t>
      </w:r>
      <w:del w:id="112" w:author="Karl Hammar" w:date="2018-04-18T10:56:00Z">
        <w:r w:rsidR="00681AEA" w:rsidRPr="00586E2C" w:rsidDel="00774627">
          <w:rPr>
            <w:lang w:val="en-US"/>
          </w:rPr>
          <w:delText>, (Pascal ...)</w:delText>
        </w:r>
      </w:del>
      <w:r w:rsidR="00681AEA">
        <w:rPr>
          <w:lang w:val="en-US"/>
        </w:rPr>
        <w:t xml:space="preserve">) </w:t>
      </w:r>
      <w:r w:rsidR="00A66BEA">
        <w:rPr>
          <w:lang w:val="en-US"/>
        </w:rPr>
        <w:t xml:space="preserve">in the field of semantic web and linked </w:t>
      </w:r>
      <w:r w:rsidR="00681AEA">
        <w:rPr>
          <w:lang w:val="en-US"/>
        </w:rPr>
        <w:t xml:space="preserve">open data </w:t>
      </w:r>
      <w:r w:rsidRPr="00586E2C">
        <w:rPr>
          <w:lang w:val="en-US"/>
        </w:rPr>
        <w:t xml:space="preserve">to </w:t>
      </w:r>
      <w:r w:rsidR="00681AEA">
        <w:rPr>
          <w:lang w:val="en-US"/>
        </w:rPr>
        <w:t>further develop the</w:t>
      </w:r>
      <w:r w:rsidRPr="00586E2C">
        <w:rPr>
          <w:lang w:val="en-US"/>
        </w:rPr>
        <w:t xml:space="preserve"> toolchai</w:t>
      </w:r>
      <w:r w:rsidR="00681AEA">
        <w:rPr>
          <w:lang w:val="en-US"/>
        </w:rPr>
        <w:t xml:space="preserve">n for using the </w:t>
      </w:r>
      <w:proofErr w:type="spellStart"/>
      <w:r w:rsidR="00681AEA">
        <w:rPr>
          <w:lang w:val="en-US"/>
        </w:rPr>
        <w:t>RealEstateCore</w:t>
      </w:r>
      <w:proofErr w:type="spellEnd"/>
      <w:r w:rsidR="00681AEA">
        <w:rPr>
          <w:lang w:val="en-US"/>
        </w:rPr>
        <w:t xml:space="preserve"> in smart building platforms.</w:t>
      </w:r>
    </w:p>
    <w:p w14:paraId="4A0E4006" w14:textId="77777777" w:rsidR="002A6E2E" w:rsidRDefault="002A6E2E" w:rsidP="009D37E7">
      <w:pPr>
        <w:rPr>
          <w:lang w:val="en-US"/>
        </w:rPr>
      </w:pPr>
    </w:p>
    <w:p w14:paraId="5BB4404F" w14:textId="28317D80" w:rsidR="002A6E2E" w:rsidRDefault="002A6E2E" w:rsidP="009D37E7">
      <w:pPr>
        <w:rPr>
          <w:lang w:val="en-US"/>
        </w:rPr>
      </w:pPr>
      <w:del w:id="113" w:author="Karl Hammar" w:date="2018-04-18T10:56:00Z">
        <w:r w:rsidDel="00774627">
          <w:rPr>
            <w:lang w:val="en-US"/>
          </w:rPr>
          <w:lastRenderedPageBreak/>
          <w:delText xml:space="preserve">The </w:delText>
        </w:r>
      </w:del>
      <w:proofErr w:type="spellStart"/>
      <w:r>
        <w:rPr>
          <w:lang w:val="en-US"/>
        </w:rPr>
        <w:t>RealEstateCore</w:t>
      </w:r>
      <w:proofErr w:type="spellEnd"/>
      <w:r>
        <w:rPr>
          <w:lang w:val="en-US"/>
        </w:rPr>
        <w:t xml:space="preserve"> is publi</w:t>
      </w:r>
      <w:r w:rsidR="00CC18E2">
        <w:rPr>
          <w:lang w:val="en-US"/>
        </w:rPr>
        <w:t>shed as open source under the Ap</w:t>
      </w:r>
      <w:r>
        <w:rPr>
          <w:lang w:val="en-US"/>
        </w:rPr>
        <w:t>ache License 2.0</w:t>
      </w:r>
      <w:ins w:id="114" w:author="Karl Hammar" w:date="2018-04-18T10:56:00Z">
        <w:r w:rsidR="00774627">
          <w:rPr>
            <w:lang w:val="en-US"/>
          </w:rPr>
          <w:t xml:space="preserve">, </w:t>
        </w:r>
      </w:ins>
      <w:del w:id="115" w:author="Karl Hammar" w:date="2018-04-18T10:56:00Z">
        <w:r w:rsidDel="00774627">
          <w:rPr>
            <w:lang w:val="en-US"/>
          </w:rPr>
          <w:delText xml:space="preserve"> in order </w:delText>
        </w:r>
      </w:del>
      <w:r>
        <w:rPr>
          <w:lang w:val="en-US"/>
        </w:rPr>
        <w:t xml:space="preserve">to ensure that it is freely </w:t>
      </w:r>
      <w:r w:rsidRPr="002A6E2E">
        <w:rPr>
          <w:lang w:val="en-US"/>
        </w:rPr>
        <w:t>accessible</w:t>
      </w:r>
      <w:r>
        <w:rPr>
          <w:lang w:val="en-US"/>
        </w:rPr>
        <w:t xml:space="preserve"> for commercial use to </w:t>
      </w:r>
      <w:r w:rsidR="00F60F04">
        <w:rPr>
          <w:lang w:val="en-US"/>
        </w:rPr>
        <w:t>property owners, suppliers, integrators</w:t>
      </w:r>
      <w:r w:rsidR="00695AEF">
        <w:rPr>
          <w:lang w:val="en-US"/>
        </w:rPr>
        <w:t>,</w:t>
      </w:r>
      <w:r w:rsidR="00F60F04">
        <w:rPr>
          <w:lang w:val="en-US"/>
        </w:rPr>
        <w:t xml:space="preserve"> etc.</w:t>
      </w:r>
    </w:p>
    <w:p w14:paraId="452C4404" w14:textId="77777777" w:rsidR="002A6E2E" w:rsidRDefault="002A6E2E" w:rsidP="009D37E7">
      <w:pPr>
        <w:rPr>
          <w:lang w:val="en-US"/>
        </w:rPr>
      </w:pPr>
    </w:p>
    <w:p w14:paraId="4677A255" w14:textId="77777777" w:rsidR="00695AEF" w:rsidRPr="00586E2C" w:rsidRDefault="00695AEF" w:rsidP="009D37E7">
      <w:pPr>
        <w:rPr>
          <w:lang w:val="en-US"/>
        </w:rPr>
      </w:pPr>
    </w:p>
    <w:p w14:paraId="7137035C" w14:textId="0E0BD694" w:rsidR="009D37E7" w:rsidRPr="002A6E2E" w:rsidRDefault="009D37E7" w:rsidP="009D37E7">
      <w:pPr>
        <w:rPr>
          <w:b/>
          <w:lang w:val="en-US"/>
        </w:rPr>
      </w:pPr>
      <w:r w:rsidRPr="002A6E2E">
        <w:rPr>
          <w:b/>
          <w:lang w:val="en-US"/>
        </w:rPr>
        <w:t xml:space="preserve">How </w:t>
      </w:r>
      <w:del w:id="116" w:author="Karl Hammar" w:date="2018-04-18T10:57:00Z">
        <w:r w:rsidRPr="002A6E2E" w:rsidDel="00774627">
          <w:rPr>
            <w:b/>
            <w:lang w:val="en-US"/>
          </w:rPr>
          <w:delText>To</w:delText>
        </w:r>
      </w:del>
      <w:ins w:id="117" w:author="Karl Hammar" w:date="2018-04-18T10:57:00Z">
        <w:r w:rsidR="00774627" w:rsidRPr="002A6E2E">
          <w:rPr>
            <w:b/>
            <w:lang w:val="en-US"/>
          </w:rPr>
          <w:t>to</w:t>
        </w:r>
      </w:ins>
      <w:r w:rsidRPr="002A6E2E">
        <w:rPr>
          <w:b/>
          <w:lang w:val="en-US"/>
        </w:rPr>
        <w:t xml:space="preserve"> Contribute?</w:t>
      </w:r>
    </w:p>
    <w:p w14:paraId="73B9331B" w14:textId="7733B052" w:rsidR="00085078" w:rsidRDefault="009D37E7" w:rsidP="009D37E7">
      <w:pPr>
        <w:rPr>
          <w:lang w:val="en-US"/>
        </w:rPr>
      </w:pPr>
      <w:r w:rsidRPr="00586E2C">
        <w:rPr>
          <w:lang w:val="en-US"/>
        </w:rPr>
        <w:t xml:space="preserve">We encourage you to contribute to make </w:t>
      </w:r>
      <w:del w:id="118" w:author="Karl Hammar" w:date="2018-04-18T10:57:00Z">
        <w:r w:rsidRPr="00586E2C" w:rsidDel="00774627">
          <w:rPr>
            <w:lang w:val="en-US"/>
          </w:rPr>
          <w:delText xml:space="preserve">the </w:delText>
        </w:r>
      </w:del>
      <w:proofErr w:type="spellStart"/>
      <w:r w:rsidRPr="00586E2C">
        <w:rPr>
          <w:lang w:val="en-US"/>
        </w:rPr>
        <w:t>RealEstateCore</w:t>
      </w:r>
      <w:proofErr w:type="spellEnd"/>
      <w:r w:rsidRPr="00586E2C">
        <w:rPr>
          <w:lang w:val="en-US"/>
        </w:rPr>
        <w:t xml:space="preserve"> better. Please point out bugs or peculiarities, add or extend modules and voca</w:t>
      </w:r>
      <w:r w:rsidR="00085078">
        <w:rPr>
          <w:lang w:val="en-US"/>
        </w:rPr>
        <w:t>bularies, suggest improvements.</w:t>
      </w:r>
    </w:p>
    <w:p w14:paraId="6688C739" w14:textId="37466E46" w:rsidR="009D37E7" w:rsidRPr="00586E2C" w:rsidRDefault="009D37E7" w:rsidP="009D37E7">
      <w:pPr>
        <w:rPr>
          <w:lang w:val="en-US"/>
        </w:rPr>
      </w:pPr>
      <w:r w:rsidRPr="00586E2C">
        <w:rPr>
          <w:lang w:val="en-US"/>
        </w:rPr>
        <w:t xml:space="preserve">Please use our </w:t>
      </w:r>
      <w:proofErr w:type="spellStart"/>
      <w:r w:rsidRPr="00586E2C">
        <w:rPr>
          <w:lang w:val="en-US"/>
        </w:rPr>
        <w:t>Github</w:t>
      </w:r>
      <w:proofErr w:type="spellEnd"/>
      <w:r w:rsidRPr="00586E2C">
        <w:rPr>
          <w:lang w:val="en-US"/>
        </w:rPr>
        <w:t xml:space="preserve"> repo. </w:t>
      </w:r>
      <w:r w:rsidR="00085078">
        <w:rPr>
          <w:lang w:val="en-US"/>
        </w:rPr>
        <w:t>[link to github.com/realestatecore.io]</w:t>
      </w:r>
    </w:p>
    <w:p w14:paraId="1544D191" w14:textId="77777777" w:rsidR="009D37E7" w:rsidRDefault="009D37E7" w:rsidP="009D37E7">
      <w:pPr>
        <w:rPr>
          <w:ins w:id="119" w:author="Erik Wallin" w:date="2018-04-19T10:24:00Z"/>
          <w:lang w:val="en-US"/>
        </w:rPr>
      </w:pPr>
    </w:p>
    <w:p w14:paraId="1FB32E11" w14:textId="77777777" w:rsidR="00A15E3A" w:rsidRDefault="00A15E3A" w:rsidP="00A15E3A">
      <w:pPr>
        <w:rPr>
          <w:ins w:id="120" w:author="Erik Wallin" w:date="2018-04-19T10:24:00Z"/>
          <w:lang w:val="en-US"/>
        </w:rPr>
      </w:pPr>
      <w:ins w:id="121" w:author="Erik Wallin" w:date="2018-04-19T10:24:00Z">
        <w:r>
          <w:rPr>
            <w:lang w:val="en-US"/>
          </w:rPr>
          <w:t xml:space="preserve">The </w:t>
        </w:r>
        <w:proofErr w:type="spellStart"/>
        <w:r>
          <w:rPr>
            <w:lang w:val="en-US"/>
          </w:rPr>
          <w:t>RealEstateCore</w:t>
        </w:r>
        <w:proofErr w:type="spellEnd"/>
        <w:r>
          <w:rPr>
            <w:lang w:val="en-US"/>
          </w:rPr>
          <w:t xml:space="preserve"> consortium is working on improving the core ontology and are adding more modules and as well working on making better tools to integrate and use the ontology in smart building platforms and its applications.</w:t>
        </w:r>
      </w:ins>
    </w:p>
    <w:p w14:paraId="444B817B" w14:textId="77777777" w:rsidR="00A15E3A" w:rsidRPr="00586E2C" w:rsidRDefault="00A15E3A" w:rsidP="009D37E7">
      <w:pPr>
        <w:rPr>
          <w:lang w:val="en-US"/>
        </w:rPr>
      </w:pPr>
    </w:p>
    <w:p w14:paraId="6A0870C8" w14:textId="26708F92" w:rsidR="00D8321E" w:rsidDel="00A15E3A" w:rsidRDefault="00564193" w:rsidP="00D8321E">
      <w:pPr>
        <w:rPr>
          <w:del w:id="122" w:author="Erik Wallin" w:date="2018-04-19T10:24:00Z"/>
          <w:lang w:val="en-US"/>
        </w:rPr>
      </w:pPr>
      <w:r w:rsidRPr="00586E2C">
        <w:rPr>
          <w:lang w:val="en-US"/>
        </w:rPr>
        <w:t xml:space="preserve">See the roadmap here (link to </w:t>
      </w:r>
      <w:hyperlink r:id="rId7" w:history="1">
        <w:r w:rsidRPr="003927AE">
          <w:rPr>
            <w:rStyle w:val="Hyperlnk"/>
            <w:lang w:val="en-US"/>
          </w:rPr>
          <w:t>http://realestatecore.io/roadmap.html)</w:t>
        </w:r>
      </w:hyperlink>
    </w:p>
    <w:p w14:paraId="1602454E" w14:textId="77777777" w:rsidR="00A15E3A" w:rsidRDefault="00A15E3A" w:rsidP="005A0464">
      <w:pPr>
        <w:rPr>
          <w:ins w:id="123" w:author="Erik Wallin" w:date="2018-04-19T10:24:00Z"/>
          <w:lang w:val="en-US"/>
        </w:rPr>
      </w:pPr>
    </w:p>
    <w:p w14:paraId="4740ACE7" w14:textId="77777777" w:rsidR="005A0464" w:rsidRDefault="005A0464" w:rsidP="00D8321E">
      <w:pPr>
        <w:rPr>
          <w:b/>
          <w:lang w:val="en-US"/>
        </w:rPr>
      </w:pPr>
    </w:p>
    <w:p w14:paraId="17360418" w14:textId="77777777" w:rsidR="005A0464" w:rsidRDefault="005A0464" w:rsidP="00D8321E">
      <w:pPr>
        <w:rPr>
          <w:b/>
          <w:lang w:val="en-US"/>
        </w:rPr>
      </w:pPr>
    </w:p>
    <w:p w14:paraId="4F269667" w14:textId="77777777" w:rsidR="008C76A9" w:rsidRDefault="00D8321E" w:rsidP="00D8321E">
      <w:pPr>
        <w:rPr>
          <w:b/>
          <w:lang w:val="en-US"/>
        </w:rPr>
      </w:pPr>
      <w:r w:rsidRPr="002E4ADE">
        <w:rPr>
          <w:b/>
          <w:lang w:val="en-US"/>
        </w:rPr>
        <w:t>Best practice</w:t>
      </w:r>
    </w:p>
    <w:p w14:paraId="0798A4EB" w14:textId="77F94B72" w:rsidR="00D8321E" w:rsidRPr="00774627" w:rsidRDefault="00D8321E" w:rsidP="00D8321E">
      <w:pPr>
        <w:rPr>
          <w:lang w:val="en-US"/>
          <w:rPrChange w:id="124" w:author="Karl Hammar" w:date="2018-04-18T10:57:00Z">
            <w:rPr>
              <w:b/>
              <w:lang w:val="en-US"/>
            </w:rPr>
          </w:rPrChange>
        </w:rPr>
      </w:pPr>
      <w:r>
        <w:rPr>
          <w:lang w:val="en-US"/>
        </w:rPr>
        <w:t>We have put together a</w:t>
      </w:r>
      <w:ins w:id="125" w:author="Karl Hammar" w:date="2018-04-18T10:57:00Z">
        <w:r w:rsidR="00774627">
          <w:rPr>
            <w:lang w:val="en-US"/>
          </w:rPr>
          <w:t xml:space="preserve">n example deployment </w:t>
        </w:r>
      </w:ins>
      <w:del w:id="126" w:author="Karl Hammar" w:date="2018-04-18T10:57:00Z">
        <w:r w:rsidDel="00774627">
          <w:rPr>
            <w:lang w:val="en-US"/>
          </w:rPr>
          <w:delText xml:space="preserve"> full </w:delText>
        </w:r>
      </w:del>
      <w:r>
        <w:rPr>
          <w:lang w:val="en-US"/>
        </w:rPr>
        <w:t xml:space="preserve">version of </w:t>
      </w:r>
      <w:del w:id="127" w:author="Karl Hammar" w:date="2018-04-18T10:57:00Z">
        <w:r w:rsidDel="00774627">
          <w:rPr>
            <w:lang w:val="en-US"/>
          </w:rPr>
          <w:delText xml:space="preserve">the </w:delText>
        </w:r>
      </w:del>
      <w:proofErr w:type="spellStart"/>
      <w:r>
        <w:rPr>
          <w:lang w:val="en-US"/>
        </w:rPr>
        <w:t>RealEstateCore</w:t>
      </w:r>
      <w:proofErr w:type="spellEnd"/>
      <w:r>
        <w:rPr>
          <w:lang w:val="en-US"/>
        </w:rPr>
        <w:t xml:space="preserve"> by importing the </w:t>
      </w:r>
      <w:del w:id="128" w:author="Karl Hammar" w:date="2018-04-18T10:57:00Z">
        <w:r w:rsidDel="00774627">
          <w:rPr>
            <w:lang w:val="en-US"/>
          </w:rPr>
          <w:delText>Core and the Device into the Building</w:delText>
        </w:r>
      </w:del>
      <w:ins w:id="129" w:author="Karl Hammar" w:date="2018-04-18T10:57:00Z">
        <w:r w:rsidR="00774627">
          <w:rPr>
            <w:lang w:val="en-US"/>
          </w:rPr>
          <w:t>Device and Building modules (each of which i</w:t>
        </w:r>
      </w:ins>
      <w:ins w:id="130" w:author="Karl Hammar" w:date="2018-04-18T10:58:00Z">
        <w:r w:rsidR="00774627">
          <w:rPr>
            <w:lang w:val="en-US"/>
          </w:rPr>
          <w:t xml:space="preserve">mport the shared Core module) into a </w:t>
        </w:r>
      </w:ins>
      <w:del w:id="131" w:author="Karl Hammar" w:date="2018-04-18T10:58:00Z">
        <w:r w:rsidDel="00774627">
          <w:rPr>
            <w:lang w:val="en-US"/>
          </w:rPr>
          <w:delText xml:space="preserve"> ontology and thus created a </w:delText>
        </w:r>
      </w:del>
      <w:r>
        <w:rPr>
          <w:lang w:val="en-US"/>
        </w:rPr>
        <w:t xml:space="preserve">ready-to-use </w:t>
      </w:r>
      <w:ins w:id="132" w:author="Karl Hammar" w:date="2018-04-18T10:58:00Z">
        <w:r w:rsidR="00774627">
          <w:rPr>
            <w:lang w:val="en-US"/>
          </w:rPr>
          <w:t xml:space="preserve">“REC-Full” </w:t>
        </w:r>
      </w:ins>
      <w:r>
        <w:rPr>
          <w:lang w:val="en-US"/>
        </w:rPr>
        <w:t>ontology. Click here to download. [link to imported ontology].</w:t>
      </w:r>
    </w:p>
    <w:p w14:paraId="0B0BB503" w14:textId="77777777" w:rsidR="00C75A36" w:rsidRDefault="00C75A36" w:rsidP="00D8321E">
      <w:pPr>
        <w:rPr>
          <w:lang w:val="en-US"/>
        </w:rPr>
      </w:pPr>
    </w:p>
    <w:p w14:paraId="327E5A38" w14:textId="77777777" w:rsidR="00D8321E" w:rsidDel="002151DD" w:rsidRDefault="00D8321E" w:rsidP="00D8321E">
      <w:pPr>
        <w:rPr>
          <w:del w:id="133" w:author="Erik Wallin" w:date="2018-04-19T11:07:00Z"/>
          <w:lang w:val="en-US"/>
        </w:rPr>
      </w:pPr>
      <w:bookmarkStart w:id="134" w:name="_GoBack"/>
      <w:bookmarkEnd w:id="134"/>
    </w:p>
    <w:p w14:paraId="6179A5F8" w14:textId="08001D72" w:rsidR="008C76A9" w:rsidDel="002151DD" w:rsidRDefault="009F745A" w:rsidP="008C76A9">
      <w:pPr>
        <w:rPr>
          <w:del w:id="135" w:author="Erik Wallin" w:date="2018-04-19T11:07:00Z"/>
          <w:b/>
          <w:lang w:val="en-US"/>
        </w:rPr>
      </w:pPr>
      <w:del w:id="136" w:author="Erik Wallin" w:date="2018-04-19T11:07:00Z">
        <w:r w:rsidDel="002151DD">
          <w:rPr>
            <w:b/>
            <w:lang w:val="en-US"/>
          </w:rPr>
          <w:delText>Epilogue</w:delText>
        </w:r>
      </w:del>
    </w:p>
    <w:p w14:paraId="28C986E4" w14:textId="7D7B928D" w:rsidR="008C76A9" w:rsidRPr="008C76A9" w:rsidDel="002151DD" w:rsidRDefault="008C76A9" w:rsidP="008C76A9">
      <w:pPr>
        <w:rPr>
          <w:del w:id="137" w:author="Erik Wallin" w:date="2018-04-19T11:07:00Z"/>
          <w:b/>
          <w:lang w:val="en-US"/>
        </w:rPr>
      </w:pPr>
      <w:del w:id="138" w:author="Erik Wallin" w:date="2018-04-19T11:07:00Z">
        <w:r w:rsidRPr="00E71CEC" w:rsidDel="002151DD">
          <w:rPr>
            <w:lang w:val="en-US"/>
          </w:rPr>
          <w:delText xml:space="preserve">Since the Jetsons cartoon and in numerous science fiction movies, we have seen the future of smart </w:delText>
        </w:r>
        <w:r w:rsidDel="002151DD">
          <w:rPr>
            <w:lang w:val="en-US"/>
          </w:rPr>
          <w:delText>buildings</w:delText>
        </w:r>
        <w:r w:rsidRPr="00E71CEC" w:rsidDel="002151DD">
          <w:rPr>
            <w:lang w:val="en-US"/>
          </w:rPr>
          <w:delText xml:space="preserve">. We know what it should be like. And we have been waiting for the smartness </w:delText>
        </w:r>
        <w:r w:rsidDel="002151DD">
          <w:rPr>
            <w:lang w:val="en-US"/>
          </w:rPr>
          <w:delText>to come … RealEstateCore is one of many stepping stones that are needed to make it happen.</w:delText>
        </w:r>
      </w:del>
    </w:p>
    <w:p w14:paraId="3457EB17" w14:textId="77777777" w:rsidR="00D8321E" w:rsidRPr="00586E2C" w:rsidRDefault="00D8321E" w:rsidP="00D8321E">
      <w:pPr>
        <w:rPr>
          <w:lang w:val="en-US"/>
        </w:rPr>
      </w:pPr>
    </w:p>
    <w:p w14:paraId="60DB9E5E" w14:textId="77777777" w:rsidR="00D8321E" w:rsidRDefault="00D8321E" w:rsidP="00CF2F80">
      <w:pPr>
        <w:shd w:val="clear" w:color="auto" w:fill="FFFFFF"/>
        <w:spacing w:before="100" w:beforeAutospacing="1" w:after="100" w:afterAutospacing="1" w:line="360" w:lineRule="atLeast"/>
        <w:rPr>
          <w:lang w:val="en-US"/>
        </w:rPr>
      </w:pPr>
    </w:p>
    <w:p w14:paraId="79F42201" w14:textId="77777777" w:rsidR="00CF2F80" w:rsidRPr="00586E2C" w:rsidRDefault="00CF2F80" w:rsidP="00564193">
      <w:pPr>
        <w:rPr>
          <w:lang w:val="en-US"/>
        </w:rPr>
      </w:pPr>
    </w:p>
    <w:sectPr w:rsidR="00CF2F80" w:rsidRPr="00586E2C" w:rsidSect="00352047">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Karl Hammar" w:date="2018-04-18T10:45:00Z" w:initials="KH">
    <w:p w14:paraId="506FF3C5" w14:textId="051AEB12" w:rsidR="00821D65" w:rsidRDefault="00821D65">
      <w:pPr>
        <w:pStyle w:val="Kommentarer"/>
      </w:pPr>
      <w:r>
        <w:rPr>
          <w:rStyle w:val="Kommentarsreferens"/>
        </w:rPr>
        <w:annotationRef/>
      </w:r>
      <w:r>
        <w:t>Täcker REC verkligen in dessa delar, dvs modellerar vi hur byggnadsdata faktiskt kommer att lagras, behandlas och delas i system? Jag misstänker att så inte är fallet ännu. Kanske något att ha framöver, men i så fall lär vi behöva komplettera modellerna med delar som beskriver system, hårdvara, mjukvara, tjänster, etc. på ganska omfattande sätt.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FF3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FF3C5" w16cid:durableId="1E81A0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1D3D"/>
    <w:multiLevelType w:val="hybridMultilevel"/>
    <w:tmpl w:val="C09A4D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B541EE2"/>
    <w:multiLevelType w:val="hybridMultilevel"/>
    <w:tmpl w:val="D86072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7534822"/>
    <w:multiLevelType w:val="hybridMultilevel"/>
    <w:tmpl w:val="1D9091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l Hammar">
    <w15:presenceInfo w15:providerId="None" w15:userId="Karl Hammar"/>
  </w15:person>
  <w15:person w15:author="Erik Wallin">
    <w15:presenceInfo w15:providerId="Windows Live" w15:userId="55797cd10c15b2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E7"/>
    <w:rsid w:val="000061BC"/>
    <w:rsid w:val="000353BF"/>
    <w:rsid w:val="00085078"/>
    <w:rsid w:val="0015672A"/>
    <w:rsid w:val="001939B2"/>
    <w:rsid w:val="00194955"/>
    <w:rsid w:val="001D0DE8"/>
    <w:rsid w:val="001D1776"/>
    <w:rsid w:val="001F1CC7"/>
    <w:rsid w:val="0020361A"/>
    <w:rsid w:val="00204CE7"/>
    <w:rsid w:val="002151DD"/>
    <w:rsid w:val="0024318A"/>
    <w:rsid w:val="00282ADF"/>
    <w:rsid w:val="002A5816"/>
    <w:rsid w:val="002A6E2E"/>
    <w:rsid w:val="002E4ADE"/>
    <w:rsid w:val="003149E4"/>
    <w:rsid w:val="00317309"/>
    <w:rsid w:val="003344A6"/>
    <w:rsid w:val="00340246"/>
    <w:rsid w:val="00345ED7"/>
    <w:rsid w:val="00352047"/>
    <w:rsid w:val="00353313"/>
    <w:rsid w:val="00386AFA"/>
    <w:rsid w:val="003A149E"/>
    <w:rsid w:val="003B58A9"/>
    <w:rsid w:val="004749FD"/>
    <w:rsid w:val="004B369D"/>
    <w:rsid w:val="00542E89"/>
    <w:rsid w:val="00563218"/>
    <w:rsid w:val="00564193"/>
    <w:rsid w:val="00586E2C"/>
    <w:rsid w:val="005A0464"/>
    <w:rsid w:val="005D2B18"/>
    <w:rsid w:val="005E55D9"/>
    <w:rsid w:val="00612D17"/>
    <w:rsid w:val="00677E8F"/>
    <w:rsid w:val="00681AEA"/>
    <w:rsid w:val="00695AEF"/>
    <w:rsid w:val="006B6A6B"/>
    <w:rsid w:val="006C34E8"/>
    <w:rsid w:val="006D2A9A"/>
    <w:rsid w:val="00725FFD"/>
    <w:rsid w:val="007305C1"/>
    <w:rsid w:val="00766240"/>
    <w:rsid w:val="00774627"/>
    <w:rsid w:val="00790C4D"/>
    <w:rsid w:val="007A7658"/>
    <w:rsid w:val="00821D65"/>
    <w:rsid w:val="008C76A9"/>
    <w:rsid w:val="00931413"/>
    <w:rsid w:val="00942510"/>
    <w:rsid w:val="009D37E7"/>
    <w:rsid w:val="009F745A"/>
    <w:rsid w:val="00A15E3A"/>
    <w:rsid w:val="00A3054C"/>
    <w:rsid w:val="00A4787F"/>
    <w:rsid w:val="00A54270"/>
    <w:rsid w:val="00A66BEA"/>
    <w:rsid w:val="00A8463F"/>
    <w:rsid w:val="00A87ADD"/>
    <w:rsid w:val="00B22680"/>
    <w:rsid w:val="00B56659"/>
    <w:rsid w:val="00B6264C"/>
    <w:rsid w:val="00B92AD2"/>
    <w:rsid w:val="00BA435B"/>
    <w:rsid w:val="00BE2FC5"/>
    <w:rsid w:val="00C02D14"/>
    <w:rsid w:val="00C11F50"/>
    <w:rsid w:val="00C179BE"/>
    <w:rsid w:val="00C75A36"/>
    <w:rsid w:val="00CA22FD"/>
    <w:rsid w:val="00CC18E2"/>
    <w:rsid w:val="00CF2F80"/>
    <w:rsid w:val="00D07540"/>
    <w:rsid w:val="00D8321E"/>
    <w:rsid w:val="00E148F8"/>
    <w:rsid w:val="00E44F03"/>
    <w:rsid w:val="00E64A78"/>
    <w:rsid w:val="00E71CEC"/>
    <w:rsid w:val="00EF1842"/>
    <w:rsid w:val="00F34F2D"/>
    <w:rsid w:val="00F36E62"/>
    <w:rsid w:val="00F60F04"/>
    <w:rsid w:val="00F72B57"/>
    <w:rsid w:val="00F8107A"/>
    <w:rsid w:val="00FA1D72"/>
    <w:rsid w:val="00FB4948"/>
    <w:rsid w:val="00FC275F"/>
    <w:rsid w:val="00FD68FD"/>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FD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A435B"/>
    <w:pPr>
      <w:ind w:left="720"/>
      <w:contextualSpacing/>
    </w:pPr>
  </w:style>
  <w:style w:type="character" w:styleId="Hyperlnk">
    <w:name w:val="Hyperlink"/>
    <w:basedOn w:val="Standardstycketeckensnitt"/>
    <w:uiPriority w:val="99"/>
    <w:unhideWhenUsed/>
    <w:rsid w:val="002A6E2E"/>
    <w:rPr>
      <w:color w:val="0563C1" w:themeColor="hyperlink"/>
      <w:u w:val="single"/>
    </w:rPr>
  </w:style>
  <w:style w:type="character" w:styleId="Kommentarsreferens">
    <w:name w:val="annotation reference"/>
    <w:basedOn w:val="Standardstycketeckensnitt"/>
    <w:uiPriority w:val="99"/>
    <w:semiHidden/>
    <w:unhideWhenUsed/>
    <w:rsid w:val="00821D65"/>
    <w:rPr>
      <w:sz w:val="16"/>
      <w:szCs w:val="16"/>
    </w:rPr>
  </w:style>
  <w:style w:type="paragraph" w:styleId="Kommentarer">
    <w:name w:val="annotation text"/>
    <w:basedOn w:val="Normal"/>
    <w:link w:val="KommentarerChar"/>
    <w:uiPriority w:val="99"/>
    <w:semiHidden/>
    <w:unhideWhenUsed/>
    <w:rsid w:val="00821D65"/>
    <w:rPr>
      <w:sz w:val="20"/>
      <w:szCs w:val="20"/>
    </w:rPr>
  </w:style>
  <w:style w:type="character" w:customStyle="1" w:styleId="KommentarerChar">
    <w:name w:val="Kommentarer Char"/>
    <w:basedOn w:val="Standardstycketeckensnitt"/>
    <w:link w:val="Kommentarer"/>
    <w:uiPriority w:val="99"/>
    <w:semiHidden/>
    <w:rsid w:val="00821D65"/>
    <w:rPr>
      <w:sz w:val="20"/>
      <w:szCs w:val="20"/>
    </w:rPr>
  </w:style>
  <w:style w:type="paragraph" w:styleId="Kommentarsmne">
    <w:name w:val="annotation subject"/>
    <w:basedOn w:val="Kommentarer"/>
    <w:next w:val="Kommentarer"/>
    <w:link w:val="KommentarsmneChar"/>
    <w:uiPriority w:val="99"/>
    <w:semiHidden/>
    <w:unhideWhenUsed/>
    <w:rsid w:val="00821D65"/>
    <w:rPr>
      <w:b/>
      <w:bCs/>
    </w:rPr>
  </w:style>
  <w:style w:type="character" w:customStyle="1" w:styleId="KommentarsmneChar">
    <w:name w:val="Kommentarsämne Char"/>
    <w:basedOn w:val="KommentarerChar"/>
    <w:link w:val="Kommentarsmne"/>
    <w:uiPriority w:val="99"/>
    <w:semiHidden/>
    <w:rsid w:val="00821D65"/>
    <w:rPr>
      <w:b/>
      <w:bCs/>
      <w:sz w:val="20"/>
      <w:szCs w:val="20"/>
    </w:rPr>
  </w:style>
  <w:style w:type="paragraph" w:styleId="Ballongtext">
    <w:name w:val="Balloon Text"/>
    <w:basedOn w:val="Normal"/>
    <w:link w:val="BallongtextChar"/>
    <w:uiPriority w:val="99"/>
    <w:semiHidden/>
    <w:unhideWhenUsed/>
    <w:rsid w:val="00821D65"/>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21D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05540">
      <w:bodyDiv w:val="1"/>
      <w:marLeft w:val="0"/>
      <w:marRight w:val="0"/>
      <w:marTop w:val="0"/>
      <w:marBottom w:val="0"/>
      <w:divBdr>
        <w:top w:val="none" w:sz="0" w:space="0" w:color="auto"/>
        <w:left w:val="none" w:sz="0" w:space="0" w:color="auto"/>
        <w:bottom w:val="none" w:sz="0" w:space="0" w:color="auto"/>
        <w:right w:val="none" w:sz="0" w:space="0" w:color="auto"/>
      </w:divBdr>
      <w:divsChild>
        <w:div w:id="112209638">
          <w:marLeft w:val="0"/>
          <w:marRight w:val="0"/>
          <w:marTop w:val="0"/>
          <w:marBottom w:val="0"/>
          <w:divBdr>
            <w:top w:val="none" w:sz="0" w:space="0" w:color="auto"/>
            <w:left w:val="none" w:sz="0" w:space="0" w:color="auto"/>
            <w:bottom w:val="none" w:sz="0" w:space="0" w:color="auto"/>
            <w:right w:val="none" w:sz="0" w:space="0" w:color="auto"/>
          </w:divBdr>
        </w:div>
        <w:div w:id="1388064053">
          <w:marLeft w:val="0"/>
          <w:marRight w:val="0"/>
          <w:marTop w:val="0"/>
          <w:marBottom w:val="0"/>
          <w:divBdr>
            <w:top w:val="none" w:sz="0" w:space="0" w:color="auto"/>
            <w:left w:val="none" w:sz="0" w:space="0" w:color="auto"/>
            <w:bottom w:val="none" w:sz="0" w:space="0" w:color="auto"/>
            <w:right w:val="none" w:sz="0" w:space="0" w:color="auto"/>
          </w:divBdr>
        </w:div>
        <w:div w:id="13640197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realestatecore.io/roadmap.html)"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1334</Words>
  <Characters>7076</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Wallin</dc:creator>
  <cp:keywords/>
  <dc:description/>
  <cp:lastModifiedBy>Erik Wallin</cp:lastModifiedBy>
  <cp:revision>6</cp:revision>
  <dcterms:created xsi:type="dcterms:W3CDTF">2018-04-19T08:17:00Z</dcterms:created>
  <dcterms:modified xsi:type="dcterms:W3CDTF">2018-04-19T09:07:00Z</dcterms:modified>
</cp:coreProperties>
</file>